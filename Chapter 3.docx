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39B8" w14:textId="77777777" w:rsidR="005A74A6" w:rsidRPr="00222158" w:rsidRDefault="005A74A6" w:rsidP="00521263">
      <w:pPr>
        <w:spacing w:after="0" w:line="480" w:lineRule="auto"/>
        <w:jc w:val="center"/>
        <w:rPr>
          <w:rFonts w:ascii="Arial" w:eastAsia="Arial" w:hAnsi="Arial" w:cs="Arial"/>
        </w:rPr>
      </w:pPr>
      <w:r w:rsidRPr="00222158">
        <w:rPr>
          <w:rFonts w:ascii="Arial" w:eastAsia="Arial" w:hAnsi="Arial" w:cs="Arial"/>
        </w:rPr>
        <w:t>C</w:t>
      </w:r>
      <w:r>
        <w:rPr>
          <w:rFonts w:ascii="Arial" w:eastAsia="Arial" w:hAnsi="Arial" w:cs="Arial"/>
        </w:rPr>
        <w:t>hapter</w:t>
      </w:r>
      <w:r w:rsidRPr="00222158">
        <w:rPr>
          <w:rFonts w:ascii="Arial" w:eastAsia="Arial" w:hAnsi="Arial" w:cs="Arial"/>
        </w:rPr>
        <w:t xml:space="preserve"> 3</w:t>
      </w:r>
    </w:p>
    <w:p w14:paraId="35012C2C" w14:textId="77777777" w:rsidR="005A74A6" w:rsidRPr="00222158" w:rsidRDefault="005A74A6" w:rsidP="00521263">
      <w:pPr>
        <w:spacing w:after="0" w:line="480" w:lineRule="auto"/>
        <w:jc w:val="center"/>
        <w:rPr>
          <w:rFonts w:ascii="Arial" w:eastAsia="Arial" w:hAnsi="Arial" w:cs="Arial"/>
        </w:rPr>
      </w:pPr>
      <w:r w:rsidRPr="00222158">
        <w:rPr>
          <w:rFonts w:ascii="Arial" w:eastAsia="Arial" w:hAnsi="Arial" w:cs="Arial"/>
        </w:rPr>
        <w:t>REQUIREMENTS ANALYSIS AND DESIGN OF THE SYSTEM</w:t>
      </w:r>
    </w:p>
    <w:p w14:paraId="09087625" w14:textId="77777777" w:rsidR="005A74A6" w:rsidRDefault="005A74A6" w:rsidP="00521263">
      <w:pPr>
        <w:spacing w:after="0" w:line="480" w:lineRule="auto"/>
        <w:jc w:val="center"/>
        <w:rPr>
          <w:rFonts w:ascii="Arial" w:eastAsia="Arial" w:hAnsi="Arial" w:cs="Arial"/>
          <w:b/>
        </w:rPr>
      </w:pPr>
    </w:p>
    <w:p w14:paraId="24A91AF9" w14:textId="77777777" w:rsidR="005A74A6" w:rsidRPr="006F3F16" w:rsidRDefault="005A74A6" w:rsidP="00521263">
      <w:pPr>
        <w:spacing w:after="0" w:line="480" w:lineRule="auto"/>
        <w:ind w:left="120" w:right="120"/>
        <w:jc w:val="both"/>
        <w:rPr>
          <w:rFonts w:ascii="Arial" w:eastAsia="Arial" w:hAnsi="Arial" w:cs="Arial"/>
        </w:rPr>
      </w:pPr>
      <w:r w:rsidRPr="006F3F16">
        <w:rPr>
          <w:rFonts w:ascii="Arial" w:eastAsia="Arial" w:hAnsi="Arial" w:cs="Arial"/>
        </w:rPr>
        <w:t>Functional Requirements</w:t>
      </w:r>
    </w:p>
    <w:p w14:paraId="53E1202E" w14:textId="243CA4C4" w:rsidR="006E399C" w:rsidRDefault="005A74A6" w:rsidP="00F47716">
      <w:pPr>
        <w:spacing w:after="0" w:line="480" w:lineRule="auto"/>
        <w:ind w:left="120" w:right="120" w:firstLine="600"/>
        <w:jc w:val="both"/>
        <w:rPr>
          <w:rFonts w:ascii="Arial" w:eastAsia="Arial" w:hAnsi="Arial" w:cs="Arial"/>
        </w:rPr>
      </w:pPr>
      <w:r>
        <w:rPr>
          <w:rFonts w:ascii="Arial" w:eastAsia="Arial" w:hAnsi="Arial" w:cs="Arial"/>
        </w:rPr>
        <w:t>This chapter will exhibit the feature of the Collaborative Code Learning Environment using MERN stack of what are the input, the execution procedure of the processes, and output of the system.</w:t>
      </w:r>
    </w:p>
    <w:p w14:paraId="0791981D" w14:textId="77777777" w:rsidR="005A74A6" w:rsidRDefault="005A74A6" w:rsidP="00521263">
      <w:pPr>
        <w:spacing w:after="0" w:line="480" w:lineRule="auto"/>
        <w:ind w:left="120" w:right="120" w:firstLine="600"/>
        <w:jc w:val="both"/>
        <w:rPr>
          <w:rFonts w:ascii="Arial" w:eastAsia="Arial" w:hAnsi="Arial" w:cs="Arial"/>
        </w:rPr>
      </w:pPr>
      <w:r>
        <w:rPr>
          <w:rFonts w:ascii="Arial" w:eastAsia="Arial" w:hAnsi="Arial" w:cs="Arial"/>
        </w:rPr>
        <w:t>Inputs:</w:t>
      </w:r>
    </w:p>
    <w:p w14:paraId="778542BC" w14:textId="77777777" w:rsidR="005A74A6" w:rsidRDefault="005A74A6" w:rsidP="00521263">
      <w:pPr>
        <w:spacing w:after="0" w:line="480" w:lineRule="auto"/>
        <w:ind w:left="720" w:right="120" w:firstLine="720"/>
        <w:jc w:val="both"/>
        <w:rPr>
          <w:rFonts w:ascii="Arial" w:eastAsia="Arial" w:hAnsi="Arial" w:cs="Arial"/>
        </w:rPr>
      </w:pPr>
      <w:r>
        <w:rPr>
          <w:rFonts w:ascii="Arial" w:eastAsia="Arial" w:hAnsi="Arial" w:cs="Arial"/>
        </w:rPr>
        <w:t>The following are the inputs:</w:t>
      </w:r>
    </w:p>
    <w:p w14:paraId="4E5E1AF6" w14:textId="77777777" w:rsidR="005A74A6" w:rsidRPr="00521263" w:rsidRDefault="005A74A6" w:rsidP="00521263">
      <w:pPr>
        <w:pStyle w:val="ListParagraph"/>
        <w:numPr>
          <w:ilvl w:val="0"/>
          <w:numId w:val="21"/>
        </w:numPr>
        <w:pBdr>
          <w:top w:val="nil"/>
          <w:left w:val="nil"/>
          <w:bottom w:val="nil"/>
          <w:right w:val="nil"/>
          <w:between w:val="nil"/>
        </w:pBdr>
        <w:spacing w:after="0" w:line="480" w:lineRule="auto"/>
        <w:ind w:right="120"/>
        <w:jc w:val="both"/>
        <w:rPr>
          <w:rFonts w:ascii="Arial" w:eastAsia="Arial" w:hAnsi="Arial" w:cs="Arial"/>
          <w:color w:val="000000"/>
        </w:rPr>
      </w:pPr>
      <w:r w:rsidRPr="00521263">
        <w:rPr>
          <w:rFonts w:ascii="Arial" w:eastAsia="Arial" w:hAnsi="Arial" w:cs="Arial"/>
          <w:color w:val="000000"/>
        </w:rPr>
        <w:t>User</w:t>
      </w:r>
    </w:p>
    <w:p w14:paraId="0B3D222B" w14:textId="77777777" w:rsidR="005A74A6" w:rsidRDefault="005A74A6" w:rsidP="00521263">
      <w:pPr>
        <w:numPr>
          <w:ilvl w:val="0"/>
          <w:numId w:val="7"/>
        </w:num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Update user information</w:t>
      </w:r>
    </w:p>
    <w:p w14:paraId="43547415" w14:textId="77777777" w:rsidR="005A74A6" w:rsidRDefault="005A74A6" w:rsidP="00521263">
      <w:pPr>
        <w:numPr>
          <w:ilvl w:val="0"/>
          <w:numId w:val="7"/>
        </w:numPr>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color w:val="000000"/>
        </w:rPr>
        <w:t>Input email and password</w:t>
      </w:r>
    </w:p>
    <w:p w14:paraId="19F626C4" w14:textId="77777777" w:rsidR="005A74A6" w:rsidRDefault="005A74A6" w:rsidP="00521263">
      <w:pPr>
        <w:numPr>
          <w:ilvl w:val="0"/>
          <w:numId w:val="7"/>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Add programming language</w:t>
      </w:r>
    </w:p>
    <w:p w14:paraId="1339FE94" w14:textId="77777777" w:rsidR="005A74A6" w:rsidRDefault="005A74A6" w:rsidP="00521263">
      <w:pPr>
        <w:numPr>
          <w:ilvl w:val="0"/>
          <w:numId w:val="7"/>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Set appointment</w:t>
      </w:r>
    </w:p>
    <w:p w14:paraId="32E83148" w14:textId="77777777" w:rsidR="005A74A6" w:rsidRDefault="005A74A6" w:rsidP="00521263">
      <w:pPr>
        <w:numPr>
          <w:ilvl w:val="0"/>
          <w:numId w:val="7"/>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 xml:space="preserve">Code editor </w:t>
      </w:r>
    </w:p>
    <w:p w14:paraId="10B775DE" w14:textId="77777777" w:rsidR="005A74A6" w:rsidRDefault="005A74A6" w:rsidP="00521263">
      <w:pPr>
        <w:numPr>
          <w:ilvl w:val="0"/>
          <w:numId w:val="7"/>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Audio Input</w:t>
      </w:r>
    </w:p>
    <w:p w14:paraId="69318FE6" w14:textId="77777777" w:rsidR="005A74A6" w:rsidRDefault="005A74A6" w:rsidP="00521263">
      <w:pPr>
        <w:numPr>
          <w:ilvl w:val="0"/>
          <w:numId w:val="7"/>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Video Input</w:t>
      </w:r>
    </w:p>
    <w:p w14:paraId="2D6A6AFC" w14:textId="77777777" w:rsidR="005A74A6" w:rsidRDefault="005A74A6" w:rsidP="00521263">
      <w:pPr>
        <w:numPr>
          <w:ilvl w:val="0"/>
          <w:numId w:val="7"/>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Chat Box Input</w:t>
      </w:r>
    </w:p>
    <w:p w14:paraId="669705C2" w14:textId="77777777" w:rsidR="005A74A6" w:rsidRPr="00222158" w:rsidRDefault="005A74A6" w:rsidP="00521263">
      <w:pPr>
        <w:numPr>
          <w:ilvl w:val="0"/>
          <w:numId w:val="7"/>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Rate user</w:t>
      </w:r>
    </w:p>
    <w:p w14:paraId="4AC4D6DE" w14:textId="77777777" w:rsidR="005A74A6" w:rsidRDefault="005A74A6" w:rsidP="00521263">
      <w:pPr>
        <w:spacing w:after="0" w:line="480" w:lineRule="auto"/>
        <w:ind w:right="120" w:firstLine="720"/>
        <w:jc w:val="both"/>
        <w:rPr>
          <w:rFonts w:ascii="Arial" w:eastAsia="Arial" w:hAnsi="Arial" w:cs="Arial"/>
        </w:rPr>
      </w:pPr>
      <w:r>
        <w:rPr>
          <w:rFonts w:ascii="Arial" w:eastAsia="Arial" w:hAnsi="Arial" w:cs="Arial"/>
        </w:rPr>
        <w:t>Process:</w:t>
      </w:r>
    </w:p>
    <w:p w14:paraId="7C73D1FE" w14:textId="77777777" w:rsidR="005A74A6" w:rsidRDefault="005A74A6" w:rsidP="00521263">
      <w:pPr>
        <w:numPr>
          <w:ilvl w:val="0"/>
          <w:numId w:val="16"/>
        </w:numPr>
        <w:pBdr>
          <w:top w:val="nil"/>
          <w:left w:val="nil"/>
          <w:bottom w:val="nil"/>
          <w:right w:val="nil"/>
          <w:between w:val="nil"/>
        </w:pBdr>
        <w:spacing w:after="0" w:line="480" w:lineRule="auto"/>
        <w:ind w:left="2520" w:right="115"/>
        <w:jc w:val="both"/>
        <w:rPr>
          <w:rFonts w:ascii="Arial" w:eastAsia="Arial" w:hAnsi="Arial" w:cs="Arial"/>
          <w:color w:val="000000"/>
        </w:rPr>
      </w:pPr>
      <w:r>
        <w:rPr>
          <w:rFonts w:ascii="Arial" w:eastAsia="Arial" w:hAnsi="Arial" w:cs="Arial"/>
          <w:color w:val="000000"/>
        </w:rPr>
        <w:t>User Authentication</w:t>
      </w:r>
      <w:r>
        <w:rPr>
          <w:rFonts w:ascii="Arial" w:eastAsia="Arial" w:hAnsi="Arial" w:cs="Arial"/>
          <w:color w:val="000000"/>
        </w:rPr>
        <w:tab/>
      </w:r>
      <w:r>
        <w:rPr>
          <w:rFonts w:ascii="Arial" w:eastAsia="Arial" w:hAnsi="Arial" w:cs="Arial"/>
          <w:color w:val="000000"/>
        </w:rPr>
        <w:tab/>
      </w:r>
    </w:p>
    <w:p w14:paraId="024C0B31" w14:textId="77777777" w:rsidR="005A74A6" w:rsidRDefault="005A74A6" w:rsidP="00521263">
      <w:pPr>
        <w:numPr>
          <w:ilvl w:val="0"/>
          <w:numId w:val="1"/>
        </w:numPr>
        <w:pBdr>
          <w:top w:val="nil"/>
          <w:left w:val="nil"/>
          <w:bottom w:val="nil"/>
          <w:right w:val="nil"/>
          <w:between w:val="nil"/>
        </w:pBdr>
        <w:spacing w:after="0" w:line="480" w:lineRule="auto"/>
        <w:ind w:left="2520" w:right="115"/>
        <w:jc w:val="both"/>
        <w:rPr>
          <w:rFonts w:ascii="Arial" w:eastAsia="Arial" w:hAnsi="Arial" w:cs="Arial"/>
          <w:color w:val="000000"/>
        </w:rPr>
      </w:pPr>
      <w:r>
        <w:rPr>
          <w:rFonts w:ascii="Arial" w:eastAsia="Arial" w:hAnsi="Arial" w:cs="Arial"/>
          <w:color w:val="000000"/>
        </w:rPr>
        <w:t>Registering a user</w:t>
      </w:r>
    </w:p>
    <w:p w14:paraId="3A560B7A" w14:textId="77777777" w:rsidR="005A74A6" w:rsidRDefault="005A74A6" w:rsidP="00521263">
      <w:pPr>
        <w:numPr>
          <w:ilvl w:val="0"/>
          <w:numId w:val="1"/>
        </w:numPr>
        <w:pBdr>
          <w:top w:val="nil"/>
          <w:left w:val="nil"/>
          <w:bottom w:val="nil"/>
          <w:right w:val="nil"/>
          <w:between w:val="nil"/>
        </w:pBdr>
        <w:spacing w:after="0" w:line="480" w:lineRule="auto"/>
        <w:ind w:left="2520" w:right="115"/>
        <w:jc w:val="both"/>
        <w:rPr>
          <w:rFonts w:ascii="Arial" w:eastAsia="Arial" w:hAnsi="Arial" w:cs="Arial"/>
          <w:color w:val="000000"/>
        </w:rPr>
      </w:pPr>
      <w:r>
        <w:rPr>
          <w:rFonts w:ascii="Arial" w:eastAsia="Arial" w:hAnsi="Arial" w:cs="Arial"/>
          <w:color w:val="000000"/>
        </w:rPr>
        <w:t>Generate Classroom Code</w:t>
      </w:r>
    </w:p>
    <w:p w14:paraId="12031567" w14:textId="77777777" w:rsidR="005A74A6" w:rsidRDefault="005A74A6" w:rsidP="00521263">
      <w:pPr>
        <w:numPr>
          <w:ilvl w:val="0"/>
          <w:numId w:val="1"/>
        </w:numPr>
        <w:pBdr>
          <w:top w:val="nil"/>
          <w:left w:val="nil"/>
          <w:bottom w:val="nil"/>
          <w:right w:val="nil"/>
          <w:between w:val="nil"/>
        </w:pBdr>
        <w:spacing w:after="0" w:line="480" w:lineRule="auto"/>
        <w:ind w:left="2520" w:right="115"/>
        <w:jc w:val="both"/>
        <w:rPr>
          <w:rFonts w:ascii="Arial" w:eastAsia="Arial" w:hAnsi="Arial" w:cs="Arial"/>
          <w:color w:val="000000"/>
        </w:rPr>
      </w:pPr>
      <w:r>
        <w:rPr>
          <w:rFonts w:ascii="Arial" w:eastAsia="Arial" w:hAnsi="Arial" w:cs="Arial"/>
          <w:color w:val="000000"/>
        </w:rPr>
        <w:t>Set Appointment</w:t>
      </w:r>
    </w:p>
    <w:p w14:paraId="1B58BEE0" w14:textId="77777777" w:rsidR="005A74A6" w:rsidRDefault="005A74A6" w:rsidP="00521263">
      <w:pPr>
        <w:numPr>
          <w:ilvl w:val="0"/>
          <w:numId w:val="1"/>
        </w:numPr>
        <w:pBdr>
          <w:top w:val="nil"/>
          <w:left w:val="nil"/>
          <w:bottom w:val="nil"/>
          <w:right w:val="nil"/>
          <w:between w:val="nil"/>
        </w:pBdr>
        <w:spacing w:after="0" w:line="480" w:lineRule="auto"/>
        <w:ind w:left="2520" w:right="115"/>
        <w:jc w:val="both"/>
        <w:rPr>
          <w:rFonts w:ascii="Arial" w:eastAsia="Arial" w:hAnsi="Arial" w:cs="Arial"/>
          <w:color w:val="000000"/>
        </w:rPr>
      </w:pPr>
      <w:r>
        <w:rPr>
          <w:rFonts w:ascii="Arial" w:eastAsia="Arial" w:hAnsi="Arial" w:cs="Arial"/>
          <w:color w:val="000000"/>
        </w:rPr>
        <w:t>Computation of Commissions</w:t>
      </w:r>
    </w:p>
    <w:p w14:paraId="0CB9F97E" w14:textId="0D90DFF9" w:rsidR="005A74A6" w:rsidRPr="00F47716" w:rsidRDefault="005A74A6" w:rsidP="00521263">
      <w:pPr>
        <w:numPr>
          <w:ilvl w:val="0"/>
          <w:numId w:val="1"/>
        </w:numPr>
        <w:pBdr>
          <w:top w:val="nil"/>
          <w:left w:val="nil"/>
          <w:bottom w:val="nil"/>
          <w:right w:val="nil"/>
          <w:between w:val="nil"/>
        </w:pBdr>
        <w:spacing w:after="0" w:line="480" w:lineRule="auto"/>
        <w:ind w:left="2520" w:right="115"/>
        <w:jc w:val="both"/>
        <w:rPr>
          <w:rFonts w:ascii="Arial" w:eastAsia="Arial" w:hAnsi="Arial" w:cs="Arial"/>
          <w:color w:val="000000"/>
        </w:rPr>
      </w:pPr>
      <w:r>
        <w:rPr>
          <w:rFonts w:ascii="Arial" w:eastAsia="Arial" w:hAnsi="Arial" w:cs="Arial"/>
          <w:color w:val="000000"/>
        </w:rPr>
        <w:t>Computation of Payment</w:t>
      </w:r>
    </w:p>
    <w:p w14:paraId="55A501EE" w14:textId="77777777" w:rsidR="005A74A6" w:rsidRDefault="005A74A6" w:rsidP="00521263">
      <w:pPr>
        <w:spacing w:after="0" w:line="480" w:lineRule="auto"/>
        <w:ind w:right="115" w:firstLine="720"/>
        <w:jc w:val="both"/>
        <w:rPr>
          <w:rFonts w:ascii="Arial" w:eastAsia="Arial" w:hAnsi="Arial" w:cs="Arial"/>
        </w:rPr>
      </w:pPr>
      <w:r>
        <w:rPr>
          <w:rFonts w:ascii="Arial" w:eastAsia="Arial" w:hAnsi="Arial" w:cs="Arial"/>
        </w:rPr>
        <w:lastRenderedPageBreak/>
        <w:t>Output:</w:t>
      </w:r>
    </w:p>
    <w:p w14:paraId="3647F947" w14:textId="77777777" w:rsidR="005A74A6" w:rsidRDefault="005A74A6" w:rsidP="00521263">
      <w:pPr>
        <w:spacing w:after="0" w:line="480" w:lineRule="auto"/>
        <w:ind w:left="720" w:right="115" w:firstLine="720"/>
        <w:jc w:val="both"/>
        <w:rPr>
          <w:rFonts w:ascii="Arial" w:eastAsia="Arial" w:hAnsi="Arial" w:cs="Arial"/>
        </w:rPr>
      </w:pPr>
      <w:r>
        <w:rPr>
          <w:rFonts w:ascii="Arial" w:eastAsia="Arial" w:hAnsi="Arial" w:cs="Arial"/>
        </w:rPr>
        <w:t>The following are the outputs:</w:t>
      </w:r>
    </w:p>
    <w:p w14:paraId="0232EF44" w14:textId="77777777" w:rsidR="005A74A6" w:rsidRDefault="005A74A6" w:rsidP="00521263">
      <w:pPr>
        <w:numPr>
          <w:ilvl w:val="0"/>
          <w:numId w:val="1"/>
        </w:numPr>
        <w:pBdr>
          <w:top w:val="nil"/>
          <w:left w:val="nil"/>
          <w:bottom w:val="nil"/>
          <w:right w:val="nil"/>
          <w:between w:val="nil"/>
        </w:pBdr>
        <w:spacing w:after="0" w:line="480" w:lineRule="auto"/>
        <w:ind w:right="115"/>
        <w:jc w:val="both"/>
        <w:rPr>
          <w:rFonts w:ascii="Arial" w:eastAsia="Arial" w:hAnsi="Arial" w:cs="Arial"/>
          <w:color w:val="000000"/>
        </w:rPr>
      </w:pPr>
      <w:r>
        <w:rPr>
          <w:rFonts w:ascii="Arial" w:eastAsia="Arial" w:hAnsi="Arial" w:cs="Arial"/>
          <w:color w:val="000000"/>
        </w:rPr>
        <w:t>Master list</w:t>
      </w:r>
    </w:p>
    <w:p w14:paraId="7711A857" w14:textId="77777777" w:rsidR="005A74A6" w:rsidRDefault="005A74A6" w:rsidP="00521263">
      <w:pPr>
        <w:numPr>
          <w:ilvl w:val="0"/>
          <w:numId w:val="1"/>
        </w:numPr>
        <w:pBdr>
          <w:top w:val="nil"/>
          <w:left w:val="nil"/>
          <w:bottom w:val="nil"/>
          <w:right w:val="nil"/>
          <w:between w:val="nil"/>
        </w:pBdr>
        <w:spacing w:after="0" w:line="480" w:lineRule="auto"/>
        <w:ind w:right="115"/>
        <w:jc w:val="both"/>
        <w:rPr>
          <w:rFonts w:ascii="Arial" w:eastAsia="Arial" w:hAnsi="Arial" w:cs="Arial"/>
          <w:color w:val="000000"/>
        </w:rPr>
      </w:pPr>
      <w:r>
        <w:rPr>
          <w:rFonts w:ascii="Arial" w:eastAsia="Arial" w:hAnsi="Arial" w:cs="Arial"/>
          <w:color w:val="000000"/>
        </w:rPr>
        <w:t>Rating for the other user</w:t>
      </w:r>
    </w:p>
    <w:p w14:paraId="7B740AFD" w14:textId="77777777" w:rsidR="005A74A6" w:rsidRDefault="005A74A6" w:rsidP="00521263">
      <w:pPr>
        <w:numPr>
          <w:ilvl w:val="0"/>
          <w:numId w:val="1"/>
        </w:numPr>
        <w:pBdr>
          <w:top w:val="nil"/>
          <w:left w:val="nil"/>
          <w:bottom w:val="nil"/>
          <w:right w:val="nil"/>
          <w:between w:val="nil"/>
        </w:pBdr>
        <w:spacing w:after="0" w:line="480" w:lineRule="auto"/>
        <w:ind w:right="115"/>
        <w:jc w:val="both"/>
        <w:rPr>
          <w:rFonts w:ascii="Arial" w:eastAsia="Arial" w:hAnsi="Arial" w:cs="Arial"/>
          <w:color w:val="000000"/>
        </w:rPr>
      </w:pPr>
      <w:r>
        <w:rPr>
          <w:rFonts w:ascii="Arial" w:eastAsia="Arial" w:hAnsi="Arial" w:cs="Arial"/>
          <w:color w:val="000000"/>
        </w:rPr>
        <w:t>Appointment</w:t>
      </w:r>
    </w:p>
    <w:p w14:paraId="2DD686B8" w14:textId="77777777" w:rsidR="005A74A6" w:rsidRDefault="005A74A6" w:rsidP="00521263">
      <w:pPr>
        <w:numPr>
          <w:ilvl w:val="0"/>
          <w:numId w:val="1"/>
        </w:numPr>
        <w:pBdr>
          <w:top w:val="nil"/>
          <w:left w:val="nil"/>
          <w:bottom w:val="nil"/>
          <w:right w:val="nil"/>
          <w:between w:val="nil"/>
        </w:pBdr>
        <w:spacing w:after="0" w:line="480" w:lineRule="auto"/>
        <w:ind w:right="115"/>
        <w:jc w:val="both"/>
        <w:rPr>
          <w:rFonts w:ascii="Arial" w:eastAsia="Arial" w:hAnsi="Arial" w:cs="Arial"/>
          <w:color w:val="000000"/>
        </w:rPr>
      </w:pPr>
      <w:r>
        <w:rPr>
          <w:rFonts w:ascii="Arial" w:eastAsia="Arial" w:hAnsi="Arial" w:cs="Arial"/>
          <w:color w:val="000000"/>
        </w:rPr>
        <w:t>Code Editor Output</w:t>
      </w:r>
    </w:p>
    <w:p w14:paraId="19FB0F99" w14:textId="77777777" w:rsidR="005A74A6" w:rsidRDefault="005A74A6" w:rsidP="00521263">
      <w:pPr>
        <w:numPr>
          <w:ilvl w:val="0"/>
          <w:numId w:val="1"/>
        </w:numPr>
        <w:pBdr>
          <w:top w:val="nil"/>
          <w:left w:val="nil"/>
          <w:bottom w:val="nil"/>
          <w:right w:val="nil"/>
          <w:between w:val="nil"/>
        </w:pBdr>
        <w:spacing w:after="0" w:line="480" w:lineRule="auto"/>
        <w:ind w:right="115"/>
        <w:jc w:val="both"/>
        <w:rPr>
          <w:rFonts w:ascii="Arial" w:eastAsia="Arial" w:hAnsi="Arial" w:cs="Arial"/>
          <w:color w:val="000000"/>
        </w:rPr>
      </w:pPr>
      <w:r>
        <w:rPr>
          <w:rFonts w:ascii="Arial" w:eastAsia="Arial" w:hAnsi="Arial" w:cs="Arial"/>
          <w:color w:val="000000"/>
        </w:rPr>
        <w:t>Audio Output</w:t>
      </w:r>
    </w:p>
    <w:p w14:paraId="4F921063" w14:textId="77777777" w:rsidR="005A74A6" w:rsidRDefault="005A74A6" w:rsidP="00521263">
      <w:pPr>
        <w:numPr>
          <w:ilvl w:val="0"/>
          <w:numId w:val="1"/>
        </w:numPr>
        <w:pBdr>
          <w:top w:val="nil"/>
          <w:left w:val="nil"/>
          <w:bottom w:val="nil"/>
          <w:right w:val="nil"/>
          <w:between w:val="nil"/>
        </w:pBdr>
        <w:spacing w:after="0" w:line="480" w:lineRule="auto"/>
        <w:ind w:right="115"/>
        <w:jc w:val="both"/>
        <w:rPr>
          <w:rFonts w:ascii="Arial" w:eastAsia="Arial" w:hAnsi="Arial" w:cs="Arial"/>
          <w:color w:val="000000"/>
        </w:rPr>
      </w:pPr>
      <w:r>
        <w:rPr>
          <w:rFonts w:ascii="Arial" w:eastAsia="Arial" w:hAnsi="Arial" w:cs="Arial"/>
          <w:color w:val="000000"/>
        </w:rPr>
        <w:t>Video Output</w:t>
      </w:r>
    </w:p>
    <w:p w14:paraId="1E74FDF6" w14:textId="1703B5F0" w:rsidR="005A74A6" w:rsidRPr="00A726A0" w:rsidRDefault="005A74A6" w:rsidP="00521263">
      <w:pPr>
        <w:numPr>
          <w:ilvl w:val="0"/>
          <w:numId w:val="1"/>
        </w:numPr>
        <w:pBdr>
          <w:top w:val="nil"/>
          <w:left w:val="nil"/>
          <w:bottom w:val="nil"/>
          <w:right w:val="nil"/>
          <w:between w:val="nil"/>
        </w:pBdr>
        <w:spacing w:after="0" w:line="480" w:lineRule="auto"/>
        <w:ind w:right="115"/>
        <w:jc w:val="both"/>
        <w:rPr>
          <w:rFonts w:ascii="Arial" w:eastAsia="Arial" w:hAnsi="Arial" w:cs="Arial"/>
          <w:color w:val="000000"/>
        </w:rPr>
      </w:pPr>
      <w:r>
        <w:rPr>
          <w:rFonts w:ascii="Arial" w:eastAsia="Arial" w:hAnsi="Arial" w:cs="Arial"/>
          <w:color w:val="000000"/>
        </w:rPr>
        <w:t>Chat Box Output</w:t>
      </w:r>
    </w:p>
    <w:p w14:paraId="093F7EDE" w14:textId="046787B1" w:rsidR="005A74A6" w:rsidRDefault="005A74A6" w:rsidP="00521263">
      <w:pPr>
        <w:pBdr>
          <w:top w:val="nil"/>
          <w:left w:val="nil"/>
          <w:bottom w:val="nil"/>
          <w:right w:val="nil"/>
          <w:between w:val="nil"/>
        </w:pBdr>
        <w:spacing w:after="0" w:line="480" w:lineRule="auto"/>
        <w:ind w:right="115"/>
        <w:jc w:val="both"/>
        <w:rPr>
          <w:rFonts w:ascii="Arial" w:eastAsia="Arial" w:hAnsi="Arial" w:cs="Arial"/>
          <w:color w:val="000000"/>
        </w:rPr>
      </w:pPr>
    </w:p>
    <w:p w14:paraId="63F2BC79" w14:textId="77777777" w:rsidR="005A74A6" w:rsidRPr="00201808" w:rsidRDefault="005A74A6" w:rsidP="00521263">
      <w:pPr>
        <w:pBdr>
          <w:top w:val="nil"/>
          <w:left w:val="nil"/>
          <w:bottom w:val="nil"/>
          <w:right w:val="nil"/>
          <w:between w:val="nil"/>
        </w:pBdr>
        <w:spacing w:after="0" w:line="480" w:lineRule="auto"/>
        <w:ind w:right="115"/>
        <w:jc w:val="both"/>
        <w:rPr>
          <w:rFonts w:ascii="Arial" w:eastAsia="Arial" w:hAnsi="Arial" w:cs="Arial"/>
          <w:color w:val="000000"/>
        </w:rPr>
      </w:pPr>
    </w:p>
    <w:p w14:paraId="72356624" w14:textId="77777777" w:rsidR="005A74A6" w:rsidRDefault="005A74A6" w:rsidP="00F47716">
      <w:pPr>
        <w:spacing w:after="0" w:line="480" w:lineRule="auto"/>
        <w:ind w:right="120"/>
        <w:jc w:val="both"/>
        <w:rPr>
          <w:rFonts w:ascii="Arial" w:eastAsia="Arial" w:hAnsi="Arial" w:cs="Arial"/>
        </w:rPr>
      </w:pPr>
      <w:r w:rsidRPr="006315AB">
        <w:rPr>
          <w:rFonts w:ascii="Arial" w:eastAsia="Arial" w:hAnsi="Arial" w:cs="Arial"/>
        </w:rPr>
        <w:t>Non-Functional Requirements</w:t>
      </w:r>
    </w:p>
    <w:p w14:paraId="059C5A68" w14:textId="0CAC1B2A" w:rsidR="005A74A6" w:rsidRDefault="00F47716" w:rsidP="00521263">
      <w:pPr>
        <w:spacing w:after="0" w:line="480" w:lineRule="auto"/>
        <w:ind w:left="720" w:right="120"/>
        <w:jc w:val="both"/>
        <w:rPr>
          <w:rFonts w:ascii="Arial" w:eastAsia="Arial" w:hAnsi="Arial" w:cs="Arial"/>
        </w:rPr>
      </w:pPr>
      <w:r>
        <w:rPr>
          <w:rFonts w:ascii="Arial" w:eastAsia="Arial" w:hAnsi="Arial" w:cs="Arial"/>
        </w:rPr>
        <w:t>The i</w:t>
      </w:r>
      <w:r w:rsidR="005A74A6">
        <w:rPr>
          <w:rFonts w:ascii="Arial" w:eastAsia="Arial" w:hAnsi="Arial" w:cs="Arial"/>
        </w:rPr>
        <w:t xml:space="preserve">nformation </w:t>
      </w:r>
      <w:r>
        <w:rPr>
          <w:rFonts w:ascii="Arial" w:eastAsia="Arial" w:hAnsi="Arial" w:cs="Arial"/>
        </w:rPr>
        <w:t>s</w:t>
      </w:r>
      <w:r w:rsidR="005A74A6">
        <w:rPr>
          <w:rFonts w:ascii="Arial" w:eastAsia="Arial" w:hAnsi="Arial" w:cs="Arial"/>
        </w:rPr>
        <w:t>ystem is expected to perform the following functional requirements:</w:t>
      </w:r>
    </w:p>
    <w:p w14:paraId="5A450DD7"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system should validate email and password when logging in</w:t>
      </w:r>
    </w:p>
    <w:p w14:paraId="2630C494" w14:textId="3A628059"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system should provide a unique link automatically for the collaboration schedule.</w:t>
      </w:r>
    </w:p>
    <w:p w14:paraId="37F22294"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system should confirm and store the user account when registering without the action of the administrator</w:t>
      </w:r>
    </w:p>
    <w:p w14:paraId="5F25662C"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system should send an email link for account confirmation</w:t>
      </w:r>
    </w:p>
    <w:p w14:paraId="38CDA118"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system should process and confirm payment</w:t>
      </w:r>
    </w:p>
    <w:p w14:paraId="43A9D9E7"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system should store, display the ratings and comments of the users</w:t>
      </w:r>
    </w:p>
    <w:p w14:paraId="661957FF" w14:textId="4AE6553F"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system must send notification automatically if there’s an appointment request</w:t>
      </w:r>
    </w:p>
    <w:p w14:paraId="01613000" w14:textId="77777777" w:rsidR="00F47716" w:rsidRDefault="00F47716" w:rsidP="00F47716">
      <w:pPr>
        <w:pBdr>
          <w:top w:val="nil"/>
          <w:left w:val="nil"/>
          <w:bottom w:val="nil"/>
          <w:right w:val="nil"/>
          <w:between w:val="nil"/>
        </w:pBdr>
        <w:spacing w:after="0" w:line="480" w:lineRule="auto"/>
        <w:ind w:right="120"/>
        <w:jc w:val="both"/>
        <w:rPr>
          <w:rFonts w:ascii="Arial" w:eastAsia="Arial" w:hAnsi="Arial" w:cs="Arial"/>
          <w:color w:val="000000"/>
        </w:rPr>
      </w:pPr>
    </w:p>
    <w:p w14:paraId="7551ACBF" w14:textId="77777777" w:rsidR="005A74A6" w:rsidRDefault="005A74A6" w:rsidP="00F47716">
      <w:pPr>
        <w:pBdr>
          <w:top w:val="nil"/>
          <w:left w:val="nil"/>
          <w:bottom w:val="nil"/>
          <w:right w:val="nil"/>
          <w:between w:val="nil"/>
        </w:pBdr>
        <w:spacing w:after="0" w:line="480" w:lineRule="auto"/>
        <w:ind w:right="120"/>
        <w:jc w:val="both"/>
        <w:rPr>
          <w:rFonts w:ascii="Arial" w:eastAsia="Arial" w:hAnsi="Arial" w:cs="Arial"/>
          <w:color w:val="000000"/>
        </w:rPr>
      </w:pPr>
      <w:r w:rsidRPr="00737C22">
        <w:rPr>
          <w:rFonts w:ascii="Arial" w:eastAsia="Arial" w:hAnsi="Arial" w:cs="Arial"/>
        </w:rPr>
        <w:t>Usability Requirements</w:t>
      </w:r>
    </w:p>
    <w:p w14:paraId="595D16CB" w14:textId="77777777" w:rsidR="005A74A6" w:rsidRPr="00737C22" w:rsidRDefault="005A74A6" w:rsidP="00521263">
      <w:pPr>
        <w:pBdr>
          <w:top w:val="nil"/>
          <w:left w:val="nil"/>
          <w:bottom w:val="nil"/>
          <w:right w:val="nil"/>
          <w:between w:val="nil"/>
        </w:pBdr>
        <w:spacing w:after="0" w:line="480" w:lineRule="auto"/>
        <w:ind w:right="120" w:firstLine="720"/>
        <w:jc w:val="both"/>
        <w:rPr>
          <w:rFonts w:ascii="Arial" w:eastAsia="Arial" w:hAnsi="Arial" w:cs="Arial"/>
          <w:color w:val="000000"/>
        </w:rPr>
      </w:pPr>
      <w:r>
        <w:rPr>
          <w:rFonts w:ascii="Arial" w:eastAsia="Arial" w:hAnsi="Arial" w:cs="Arial"/>
        </w:rPr>
        <w:t>Information System users have the following characteristics:</w:t>
      </w:r>
    </w:p>
    <w:p w14:paraId="634049E1"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user must be computer literate and knowledgeable in using the system</w:t>
      </w:r>
    </w:p>
    <w:p w14:paraId="345F184D"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lastRenderedPageBreak/>
        <w:t>The user must be caution in accepting the appointment request. It will not undo the process.</w:t>
      </w:r>
    </w:p>
    <w:p w14:paraId="3F341A77"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user must be responsible and sincere in requesting appointment to another user.</w:t>
      </w:r>
    </w:p>
    <w:p w14:paraId="4CE80E90"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user must be caution in processing and confirming the payment. It will not undo the process.</w:t>
      </w:r>
    </w:p>
    <w:p w14:paraId="7D838127" w14:textId="77777777" w:rsidR="005A74A6" w:rsidRDefault="005A74A6" w:rsidP="00F47716">
      <w:pPr>
        <w:numPr>
          <w:ilvl w:val="0"/>
          <w:numId w:val="8"/>
        </w:numPr>
        <w:pBdr>
          <w:top w:val="nil"/>
          <w:left w:val="nil"/>
          <w:bottom w:val="nil"/>
          <w:right w:val="nil"/>
          <w:between w:val="nil"/>
        </w:pBdr>
        <w:spacing w:after="0" w:line="480" w:lineRule="auto"/>
        <w:ind w:left="1080" w:right="120"/>
        <w:jc w:val="both"/>
        <w:rPr>
          <w:rFonts w:ascii="Arial" w:eastAsia="Arial" w:hAnsi="Arial" w:cs="Arial"/>
          <w:color w:val="000000"/>
        </w:rPr>
      </w:pPr>
      <w:r>
        <w:rPr>
          <w:rFonts w:ascii="Arial" w:eastAsia="Arial" w:hAnsi="Arial" w:cs="Arial"/>
          <w:color w:val="000000"/>
        </w:rPr>
        <w:t>The user must choose a rating sincerely to completely end the collaboration on another user.</w:t>
      </w:r>
    </w:p>
    <w:p w14:paraId="38FEA303" w14:textId="77777777" w:rsidR="005A74A6" w:rsidRDefault="005A74A6" w:rsidP="00F47716">
      <w:pPr>
        <w:spacing w:after="0"/>
        <w:ind w:left="1080"/>
        <w:rPr>
          <w:rFonts w:ascii="Arial" w:eastAsia="Arial" w:hAnsi="Arial" w:cs="Arial"/>
          <w:b/>
        </w:rPr>
      </w:pPr>
      <w:r>
        <w:rPr>
          <w:rFonts w:ascii="Arial" w:eastAsia="Arial" w:hAnsi="Arial" w:cs="Arial"/>
          <w:b/>
        </w:rPr>
        <w:br w:type="page"/>
      </w:r>
    </w:p>
    <w:p w14:paraId="1BC08F05" w14:textId="77777777" w:rsidR="005A74A6" w:rsidRPr="00AE33E0" w:rsidRDefault="005A74A6" w:rsidP="00521263">
      <w:pPr>
        <w:spacing w:after="0" w:line="480" w:lineRule="auto"/>
        <w:ind w:left="120" w:right="120"/>
        <w:jc w:val="both"/>
        <w:rPr>
          <w:rFonts w:ascii="Arial" w:eastAsia="Arial" w:hAnsi="Arial" w:cs="Arial"/>
          <w:bCs/>
        </w:rPr>
      </w:pPr>
      <w:r w:rsidRPr="00AE33E0">
        <w:rPr>
          <w:rFonts w:ascii="Arial" w:eastAsia="Arial" w:hAnsi="Arial" w:cs="Arial"/>
          <w:bCs/>
        </w:rPr>
        <w:lastRenderedPageBreak/>
        <w:t>Class Model</w:t>
      </w:r>
    </w:p>
    <w:p w14:paraId="453B7FFE" w14:textId="77777777" w:rsidR="005A74A6" w:rsidRDefault="005A74A6" w:rsidP="00F47716">
      <w:pPr>
        <w:spacing w:after="0" w:line="480" w:lineRule="auto"/>
        <w:ind w:left="90" w:right="120" w:firstLine="720"/>
        <w:jc w:val="both"/>
        <w:rPr>
          <w:rFonts w:ascii="Arial" w:eastAsia="Arial" w:hAnsi="Arial" w:cs="Arial"/>
        </w:rPr>
      </w:pPr>
      <w:r>
        <w:rPr>
          <w:rFonts w:ascii="Arial" w:eastAsia="Arial" w:hAnsi="Arial" w:cs="Arial"/>
        </w:rPr>
        <w:t>A class model is a standard UML diagram, which visualizes graphical representation of the structure of the system and it also has a relation between the objects and classes of the system. Each of the object in the system has a data structure and behavior. Object that shares the same features are grouped into a class.</w:t>
      </w:r>
    </w:p>
    <w:p w14:paraId="16AA1090" w14:textId="77777777" w:rsidR="005A74A6" w:rsidRDefault="005A74A6" w:rsidP="00521263">
      <w:pPr>
        <w:spacing w:after="0" w:line="480" w:lineRule="auto"/>
        <w:ind w:right="120"/>
        <w:jc w:val="both"/>
      </w:pPr>
      <w:r>
        <w:rPr>
          <w:noProof/>
        </w:rPr>
        <w:drawing>
          <wp:anchor distT="0" distB="0" distL="114300" distR="114300" simplePos="0" relativeHeight="251657728" behindDoc="0" locked="0" layoutInCell="1" allowOverlap="1" wp14:anchorId="7F66FF0A" wp14:editId="14E0D7E9">
            <wp:simplePos x="0" y="0"/>
            <wp:positionH relativeFrom="column">
              <wp:posOffset>396713</wp:posOffset>
            </wp:positionH>
            <wp:positionV relativeFrom="paragraph">
              <wp:posOffset>-5080</wp:posOffset>
            </wp:positionV>
            <wp:extent cx="5050155" cy="4911725"/>
            <wp:effectExtent l="0" t="0" r="0" b="3175"/>
            <wp:wrapThrough wrapText="bothSides">
              <wp:wrapPolygon edited="0">
                <wp:start x="0" y="0"/>
                <wp:lineTo x="0" y="21530"/>
                <wp:lineTo x="21510" y="21530"/>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50155" cy="4911725"/>
                    </a:xfrm>
                    <a:prstGeom prst="rect">
                      <a:avLst/>
                    </a:prstGeom>
                  </pic:spPr>
                </pic:pic>
              </a:graphicData>
            </a:graphic>
            <wp14:sizeRelH relativeFrom="margin">
              <wp14:pctWidth>0</wp14:pctWidth>
            </wp14:sizeRelH>
            <wp14:sizeRelV relativeFrom="margin">
              <wp14:pctHeight>0</wp14:pctHeight>
            </wp14:sizeRelV>
          </wp:anchor>
        </w:drawing>
      </w:r>
    </w:p>
    <w:p w14:paraId="154A1D43" w14:textId="77777777" w:rsidR="005A74A6" w:rsidRDefault="005A74A6" w:rsidP="00521263">
      <w:pPr>
        <w:spacing w:after="0" w:line="480" w:lineRule="auto"/>
        <w:ind w:right="120"/>
        <w:jc w:val="both"/>
      </w:pPr>
    </w:p>
    <w:p w14:paraId="5751489D" w14:textId="77777777" w:rsidR="005A74A6" w:rsidRDefault="005A74A6" w:rsidP="00521263">
      <w:pPr>
        <w:spacing w:after="0" w:line="480" w:lineRule="auto"/>
        <w:ind w:left="120" w:right="120"/>
        <w:jc w:val="both"/>
        <w:rPr>
          <w:rFonts w:ascii="Arial" w:eastAsia="Arial" w:hAnsi="Arial" w:cs="Arial"/>
        </w:rPr>
      </w:pPr>
    </w:p>
    <w:p w14:paraId="645B8E7E" w14:textId="77777777" w:rsidR="005A74A6" w:rsidRDefault="005A74A6" w:rsidP="00521263">
      <w:pPr>
        <w:spacing w:after="0" w:line="480" w:lineRule="auto"/>
        <w:ind w:left="120" w:right="120"/>
        <w:jc w:val="both"/>
        <w:rPr>
          <w:rFonts w:ascii="Arial" w:eastAsia="Arial" w:hAnsi="Arial" w:cs="Arial"/>
        </w:rPr>
      </w:pPr>
    </w:p>
    <w:p w14:paraId="27766159" w14:textId="77777777" w:rsidR="005A74A6" w:rsidRDefault="005A74A6" w:rsidP="00521263">
      <w:pPr>
        <w:spacing w:after="0" w:line="480" w:lineRule="auto"/>
        <w:ind w:left="120" w:right="120"/>
        <w:jc w:val="both"/>
        <w:rPr>
          <w:rFonts w:ascii="Arial" w:eastAsia="Arial" w:hAnsi="Arial" w:cs="Arial"/>
        </w:rPr>
      </w:pPr>
    </w:p>
    <w:p w14:paraId="03816A8D" w14:textId="77777777" w:rsidR="005A74A6" w:rsidRDefault="005A74A6" w:rsidP="00521263">
      <w:pPr>
        <w:spacing w:after="0" w:line="480" w:lineRule="auto"/>
        <w:ind w:left="120" w:right="120"/>
        <w:jc w:val="both"/>
        <w:rPr>
          <w:rFonts w:ascii="Arial" w:eastAsia="Arial" w:hAnsi="Arial" w:cs="Arial"/>
        </w:rPr>
      </w:pPr>
    </w:p>
    <w:p w14:paraId="16E1672F" w14:textId="77777777" w:rsidR="005A74A6" w:rsidRDefault="005A74A6" w:rsidP="00521263">
      <w:pPr>
        <w:spacing w:after="0" w:line="480" w:lineRule="auto"/>
        <w:ind w:left="120" w:right="120"/>
        <w:jc w:val="both"/>
        <w:rPr>
          <w:rFonts w:ascii="Arial" w:eastAsia="Arial" w:hAnsi="Arial" w:cs="Arial"/>
        </w:rPr>
      </w:pPr>
    </w:p>
    <w:p w14:paraId="6040463F" w14:textId="77777777" w:rsidR="005A74A6" w:rsidRDefault="005A74A6" w:rsidP="00521263">
      <w:pPr>
        <w:spacing w:after="0" w:line="480" w:lineRule="auto"/>
        <w:ind w:left="120" w:right="120"/>
        <w:jc w:val="both"/>
        <w:rPr>
          <w:rFonts w:ascii="Arial" w:eastAsia="Arial" w:hAnsi="Arial" w:cs="Arial"/>
        </w:rPr>
      </w:pPr>
    </w:p>
    <w:p w14:paraId="1CD3C65D" w14:textId="77777777" w:rsidR="005A74A6" w:rsidRDefault="005A74A6" w:rsidP="00521263">
      <w:pPr>
        <w:spacing w:after="0" w:line="480" w:lineRule="auto"/>
        <w:ind w:left="120" w:right="120"/>
        <w:jc w:val="both"/>
        <w:rPr>
          <w:rFonts w:ascii="Arial" w:eastAsia="Arial" w:hAnsi="Arial" w:cs="Arial"/>
        </w:rPr>
      </w:pPr>
    </w:p>
    <w:p w14:paraId="036DB1B5" w14:textId="77777777" w:rsidR="005A74A6" w:rsidRDefault="005A74A6" w:rsidP="00521263">
      <w:pPr>
        <w:spacing w:after="0" w:line="480" w:lineRule="auto"/>
        <w:ind w:left="120" w:right="120"/>
        <w:jc w:val="both"/>
        <w:rPr>
          <w:rFonts w:ascii="Arial" w:eastAsia="Arial" w:hAnsi="Arial" w:cs="Arial"/>
        </w:rPr>
      </w:pPr>
    </w:p>
    <w:p w14:paraId="22473104" w14:textId="77777777" w:rsidR="005A74A6" w:rsidRDefault="005A74A6" w:rsidP="00521263">
      <w:pPr>
        <w:spacing w:after="0" w:line="480" w:lineRule="auto"/>
        <w:ind w:left="120" w:right="120"/>
        <w:jc w:val="both"/>
        <w:rPr>
          <w:rFonts w:ascii="Arial" w:eastAsia="Arial" w:hAnsi="Arial" w:cs="Arial"/>
        </w:rPr>
      </w:pPr>
    </w:p>
    <w:p w14:paraId="20302C24" w14:textId="5552166C" w:rsidR="005A74A6" w:rsidRDefault="005A74A6" w:rsidP="00521263">
      <w:pPr>
        <w:spacing w:after="0" w:line="480" w:lineRule="auto"/>
        <w:ind w:right="120"/>
        <w:jc w:val="both"/>
        <w:rPr>
          <w:rFonts w:ascii="Arial" w:eastAsia="Arial" w:hAnsi="Arial" w:cs="Arial"/>
        </w:rPr>
      </w:pPr>
    </w:p>
    <w:p w14:paraId="731A11B4" w14:textId="112832ED" w:rsidR="005A74A6" w:rsidRDefault="005A74A6" w:rsidP="00521263">
      <w:pPr>
        <w:spacing w:after="0" w:line="480" w:lineRule="auto"/>
        <w:ind w:right="120"/>
        <w:jc w:val="center"/>
        <w:rPr>
          <w:rFonts w:ascii="Arial" w:eastAsia="Arial" w:hAnsi="Arial" w:cs="Arial"/>
        </w:rPr>
      </w:pPr>
      <w:r>
        <w:rPr>
          <w:rFonts w:ascii="Arial" w:eastAsia="Arial" w:hAnsi="Arial" w:cs="Arial"/>
        </w:rPr>
        <w:t>Figure 3. Class Diagram of Collaboration Code Learning Environment Using MERN STACK</w:t>
      </w:r>
      <w:r>
        <w:br w:type="page"/>
      </w:r>
    </w:p>
    <w:p w14:paraId="4A26222C" w14:textId="3FEBA9FE" w:rsidR="005A74A6" w:rsidRPr="00F47716" w:rsidRDefault="005A74A6" w:rsidP="003628F6">
      <w:pPr>
        <w:spacing w:after="0" w:line="480" w:lineRule="auto"/>
        <w:rPr>
          <w:rFonts w:ascii="Arial" w:eastAsia="Arial" w:hAnsi="Arial" w:cs="Arial"/>
          <w:bCs/>
        </w:rPr>
      </w:pPr>
      <w:r>
        <w:rPr>
          <w:noProof/>
          <w:lang w:val="en-PH" w:eastAsia="en-PH"/>
        </w:rPr>
        <w:lastRenderedPageBreak/>
        <w:drawing>
          <wp:anchor distT="0" distB="0" distL="114300" distR="114300" simplePos="0" relativeHeight="251651584" behindDoc="1" locked="0" layoutInCell="1" hidden="0" allowOverlap="1" wp14:anchorId="6B9CC458" wp14:editId="10C7C556">
            <wp:simplePos x="0" y="0"/>
            <wp:positionH relativeFrom="column">
              <wp:posOffset>398483</wp:posOffset>
            </wp:positionH>
            <wp:positionV relativeFrom="paragraph">
              <wp:posOffset>349885</wp:posOffset>
            </wp:positionV>
            <wp:extent cx="4863465" cy="2081530"/>
            <wp:effectExtent l="0" t="0" r="0" b="0"/>
            <wp:wrapTopAndBottom/>
            <wp:docPr id="4965"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9"/>
                    <a:srcRect/>
                    <a:stretch>
                      <a:fillRect/>
                    </a:stretch>
                  </pic:blipFill>
                  <pic:spPr>
                    <a:xfrm>
                      <a:off x="0" y="0"/>
                      <a:ext cx="4863465" cy="2081530"/>
                    </a:xfrm>
                    <a:prstGeom prst="rect">
                      <a:avLst/>
                    </a:prstGeom>
                    <a:ln/>
                  </pic:spPr>
                </pic:pic>
              </a:graphicData>
            </a:graphic>
            <wp14:sizeRelH relativeFrom="margin">
              <wp14:pctWidth>0</wp14:pctWidth>
            </wp14:sizeRelH>
            <wp14:sizeRelV relativeFrom="margin">
              <wp14:pctHeight>0</wp14:pctHeight>
            </wp14:sizeRelV>
          </wp:anchor>
        </w:drawing>
      </w:r>
      <w:r w:rsidR="00F47716">
        <w:rPr>
          <w:rFonts w:ascii="Arial" w:eastAsia="Arial" w:hAnsi="Arial" w:cs="Arial"/>
          <w:bCs/>
        </w:rPr>
        <w:t>System Use Cases</w:t>
      </w:r>
    </w:p>
    <w:p w14:paraId="0C5D656A" w14:textId="16B5DE3B" w:rsidR="005A74A6" w:rsidRDefault="003628F6" w:rsidP="00F14D8E">
      <w:pPr>
        <w:tabs>
          <w:tab w:val="left" w:pos="3375"/>
        </w:tabs>
        <w:spacing w:after="0" w:line="480" w:lineRule="auto"/>
        <w:jc w:val="both"/>
        <w:rPr>
          <w:rFonts w:ascii="Arial" w:eastAsia="Arial" w:hAnsi="Arial" w:cs="Arial"/>
        </w:rPr>
      </w:pPr>
      <w:r>
        <w:rPr>
          <w:rFonts w:ascii="Arial" w:eastAsia="Arial" w:hAnsi="Arial" w:cs="Arial"/>
        </w:rPr>
        <w:tab/>
      </w:r>
      <w:r w:rsidR="005A74A6">
        <w:rPr>
          <w:rFonts w:ascii="Arial" w:eastAsia="Arial" w:hAnsi="Arial" w:cs="Arial"/>
        </w:rPr>
        <w:t>Figure 4. System Use Case of Manage Users</w:t>
      </w:r>
    </w:p>
    <w:p w14:paraId="760853F1"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38894CD9"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 View Personal Information</w:t>
      </w:r>
    </w:p>
    <w:p w14:paraId="0655E3E6"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 To view user information</w:t>
      </w:r>
    </w:p>
    <w:p w14:paraId="28149179"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 User</w:t>
      </w:r>
    </w:p>
    <w:p w14:paraId="381D9B29"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 User</w:t>
      </w:r>
    </w:p>
    <w:p w14:paraId="62D64351"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 The user wants to view the personal information</w:t>
      </w:r>
    </w:p>
    <w:p w14:paraId="2265BE6B" w14:textId="1B9170EC" w:rsidR="00F47716" w:rsidRDefault="005A74A6" w:rsidP="00F47716">
      <w:pPr>
        <w:spacing w:after="0" w:line="480" w:lineRule="auto"/>
        <w:ind w:left="120" w:right="120"/>
        <w:jc w:val="both"/>
        <w:rPr>
          <w:rFonts w:ascii="Arial" w:eastAsia="Arial" w:hAnsi="Arial" w:cs="Arial"/>
        </w:rPr>
      </w:pPr>
      <w:r>
        <w:rPr>
          <w:rFonts w:ascii="Arial" w:eastAsia="Arial" w:hAnsi="Arial" w:cs="Arial"/>
        </w:rPr>
        <w:tab/>
        <w:t>Post-Condition : The system automatically view the personal information</w:t>
      </w:r>
    </w:p>
    <w:tbl>
      <w:tblPr>
        <w:tblW w:w="851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4257"/>
      </w:tblGrid>
      <w:tr w:rsidR="005A74A6" w14:paraId="26BB78F8" w14:textId="77777777" w:rsidTr="00F47716">
        <w:trPr>
          <w:trHeight w:val="530"/>
        </w:trPr>
        <w:tc>
          <w:tcPr>
            <w:tcW w:w="4253" w:type="dxa"/>
            <w:vAlign w:val="center"/>
          </w:tcPr>
          <w:p w14:paraId="7283E2AE"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4257" w:type="dxa"/>
            <w:vAlign w:val="center"/>
          </w:tcPr>
          <w:p w14:paraId="489C1416"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1EF58B6E" w14:textId="77777777" w:rsidTr="00F47716">
        <w:trPr>
          <w:trHeight w:val="3860"/>
        </w:trPr>
        <w:tc>
          <w:tcPr>
            <w:tcW w:w="4253" w:type="dxa"/>
          </w:tcPr>
          <w:p w14:paraId="011C87EE" w14:textId="77777777" w:rsidR="005A74A6" w:rsidRDefault="005A74A6" w:rsidP="00521263">
            <w:pPr>
              <w:numPr>
                <w:ilvl w:val="0"/>
                <w:numId w:val="14"/>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Click the user’s profile picture on the navigation.</w:t>
            </w:r>
          </w:p>
          <w:p w14:paraId="697C1691" w14:textId="77777777" w:rsidR="006D132C" w:rsidRDefault="006D132C" w:rsidP="00521263">
            <w:pPr>
              <w:pBdr>
                <w:top w:val="nil"/>
                <w:left w:val="nil"/>
                <w:bottom w:val="nil"/>
                <w:right w:val="nil"/>
                <w:between w:val="nil"/>
              </w:pBdr>
              <w:spacing w:after="0" w:line="480" w:lineRule="auto"/>
              <w:ind w:left="360" w:right="120"/>
              <w:jc w:val="both"/>
              <w:rPr>
                <w:rFonts w:ascii="Arial" w:eastAsia="Arial" w:hAnsi="Arial" w:cs="Arial"/>
                <w:color w:val="000000"/>
              </w:rPr>
            </w:pPr>
          </w:p>
          <w:p w14:paraId="3E977407" w14:textId="548ABCDC" w:rsidR="005A74A6" w:rsidRDefault="005A74A6" w:rsidP="00521263">
            <w:pPr>
              <w:pBdr>
                <w:top w:val="nil"/>
                <w:left w:val="nil"/>
                <w:bottom w:val="nil"/>
                <w:right w:val="nil"/>
                <w:between w:val="nil"/>
              </w:pBdr>
              <w:spacing w:after="0" w:line="480" w:lineRule="auto"/>
              <w:ind w:left="360" w:right="120"/>
              <w:jc w:val="both"/>
              <w:rPr>
                <w:rFonts w:ascii="Arial" w:eastAsia="Arial" w:hAnsi="Arial" w:cs="Arial"/>
                <w:color w:val="000000"/>
              </w:rPr>
            </w:pPr>
            <w:r>
              <w:rPr>
                <w:rFonts w:ascii="Arial" w:eastAsia="Arial" w:hAnsi="Arial" w:cs="Arial"/>
                <w:color w:val="000000"/>
              </w:rPr>
              <w:br/>
            </w:r>
            <w:r>
              <w:rPr>
                <w:rFonts w:ascii="Arial" w:eastAsia="Arial" w:hAnsi="Arial" w:cs="Arial"/>
                <w:color w:val="000000"/>
              </w:rPr>
              <w:br/>
              <w:t>3.) Clicks the ‘Profile’ link</w:t>
            </w:r>
          </w:p>
        </w:tc>
        <w:tc>
          <w:tcPr>
            <w:tcW w:w="4257" w:type="dxa"/>
          </w:tcPr>
          <w:p w14:paraId="534AFDB8" w14:textId="3AE2985C" w:rsidR="005A74A6" w:rsidRDefault="005A74A6" w:rsidP="00521263">
            <w:pPr>
              <w:spacing w:after="0" w:line="480" w:lineRule="auto"/>
              <w:ind w:right="120"/>
              <w:jc w:val="both"/>
              <w:rPr>
                <w:rFonts w:ascii="Arial" w:eastAsia="Arial" w:hAnsi="Arial" w:cs="Arial"/>
              </w:rPr>
            </w:pPr>
          </w:p>
          <w:p w14:paraId="21FBD0EC" w14:textId="77777777" w:rsidR="006D132C" w:rsidRDefault="006D132C" w:rsidP="00521263">
            <w:pPr>
              <w:spacing w:after="0" w:line="480" w:lineRule="auto"/>
              <w:ind w:right="120"/>
              <w:jc w:val="both"/>
              <w:rPr>
                <w:rFonts w:ascii="Arial" w:eastAsia="Arial" w:hAnsi="Arial" w:cs="Arial"/>
              </w:rPr>
            </w:pPr>
          </w:p>
          <w:p w14:paraId="7EF46497"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2.) Sub menu will show up with the clickable links [Profile, My Account, Logout].</w:t>
            </w:r>
          </w:p>
          <w:p w14:paraId="783B5697" w14:textId="77777777" w:rsidR="005A74A6" w:rsidRDefault="005A74A6" w:rsidP="00521263">
            <w:pPr>
              <w:spacing w:after="0" w:line="480" w:lineRule="auto"/>
              <w:ind w:right="120"/>
              <w:jc w:val="both"/>
              <w:rPr>
                <w:rFonts w:ascii="Arial" w:eastAsia="Arial" w:hAnsi="Arial" w:cs="Arial"/>
              </w:rPr>
            </w:pPr>
          </w:p>
          <w:p w14:paraId="1775D83E"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4.) Renders the “Profile” page showing all the information about the user.</w:t>
            </w:r>
          </w:p>
        </w:tc>
      </w:tr>
    </w:tbl>
    <w:p w14:paraId="4CF2CAAF" w14:textId="77777777" w:rsidR="005A74A6" w:rsidRDefault="005A74A6" w:rsidP="00521263">
      <w:pPr>
        <w:spacing w:after="0" w:line="480" w:lineRule="auto"/>
        <w:ind w:left="120" w:right="120"/>
        <w:jc w:val="both"/>
        <w:rPr>
          <w:rFonts w:ascii="Arial" w:eastAsia="Arial" w:hAnsi="Arial" w:cs="Arial"/>
        </w:rPr>
      </w:pPr>
    </w:p>
    <w:p w14:paraId="19567F9B" w14:textId="77777777" w:rsidR="005A74A6" w:rsidRDefault="005A74A6" w:rsidP="00521263">
      <w:pPr>
        <w:spacing w:after="0" w:line="480" w:lineRule="auto"/>
        <w:ind w:left="120" w:right="120"/>
        <w:jc w:val="both"/>
        <w:rPr>
          <w:rFonts w:ascii="Arial" w:eastAsia="Arial" w:hAnsi="Arial" w:cs="Arial"/>
        </w:rPr>
      </w:pPr>
    </w:p>
    <w:p w14:paraId="266A2398" w14:textId="35A5C016" w:rsidR="005A74A6" w:rsidRDefault="005A74A6" w:rsidP="00521263">
      <w:pPr>
        <w:spacing w:after="0" w:line="480" w:lineRule="auto"/>
        <w:ind w:left="120" w:right="120"/>
        <w:jc w:val="both"/>
        <w:rPr>
          <w:rFonts w:ascii="Arial" w:eastAsia="Arial" w:hAnsi="Arial" w:cs="Arial"/>
        </w:rPr>
      </w:pPr>
      <w:r>
        <w:rPr>
          <w:rFonts w:ascii="Arial" w:eastAsia="Arial" w:hAnsi="Arial" w:cs="Arial"/>
        </w:rPr>
        <w:t>Use Case Description</w:t>
      </w:r>
    </w:p>
    <w:p w14:paraId="50E4403B" w14:textId="32C6E83B" w:rsidR="005A74A6" w:rsidRDefault="005A74A6" w:rsidP="00F47716">
      <w:pPr>
        <w:spacing w:after="0" w:line="480" w:lineRule="auto"/>
        <w:ind w:right="120"/>
        <w:jc w:val="both"/>
        <w:rPr>
          <w:rFonts w:ascii="Arial" w:eastAsia="Arial" w:hAnsi="Arial" w:cs="Arial"/>
        </w:rPr>
      </w:pPr>
      <w:r>
        <w:rPr>
          <w:rFonts w:ascii="Arial" w:eastAsia="Arial" w:hAnsi="Arial" w:cs="Arial"/>
        </w:rPr>
        <w:tab/>
        <w:t>Use Case Name: Update Personal Information</w:t>
      </w:r>
    </w:p>
    <w:p w14:paraId="0C699067" w14:textId="77777777" w:rsidR="00F47716" w:rsidRDefault="005A74A6" w:rsidP="00F47716">
      <w:pPr>
        <w:spacing w:after="0" w:line="480" w:lineRule="auto"/>
        <w:ind w:right="120"/>
        <w:jc w:val="both"/>
        <w:rPr>
          <w:rFonts w:ascii="Arial" w:eastAsia="Arial" w:hAnsi="Arial" w:cs="Arial"/>
        </w:rPr>
      </w:pPr>
      <w:r>
        <w:rPr>
          <w:rFonts w:ascii="Arial" w:eastAsia="Arial" w:hAnsi="Arial" w:cs="Arial"/>
        </w:rPr>
        <w:tab/>
        <w:t>Purpose : To update the user personal information</w:t>
      </w:r>
    </w:p>
    <w:p w14:paraId="70DA3A6B" w14:textId="48D58434" w:rsidR="005A74A6" w:rsidRDefault="005A74A6" w:rsidP="00F47716">
      <w:pPr>
        <w:spacing w:after="0" w:line="480" w:lineRule="auto"/>
        <w:ind w:right="120"/>
        <w:jc w:val="both"/>
        <w:rPr>
          <w:rFonts w:ascii="Arial" w:eastAsia="Arial" w:hAnsi="Arial" w:cs="Arial"/>
        </w:rPr>
      </w:pPr>
      <w:r>
        <w:rPr>
          <w:rFonts w:ascii="Arial" w:eastAsia="Arial" w:hAnsi="Arial" w:cs="Arial"/>
        </w:rPr>
        <w:tab/>
        <w:t>Triggering Actor : User</w:t>
      </w:r>
    </w:p>
    <w:p w14:paraId="7F000B69" w14:textId="423D8EFD" w:rsidR="005A74A6" w:rsidRDefault="005A74A6" w:rsidP="00F47716">
      <w:pPr>
        <w:spacing w:after="0" w:line="480" w:lineRule="auto"/>
        <w:ind w:right="120"/>
        <w:jc w:val="both"/>
        <w:rPr>
          <w:rFonts w:ascii="Arial" w:eastAsia="Arial" w:hAnsi="Arial" w:cs="Arial"/>
        </w:rPr>
      </w:pPr>
      <w:r>
        <w:rPr>
          <w:rFonts w:ascii="Arial" w:eastAsia="Arial" w:hAnsi="Arial" w:cs="Arial"/>
        </w:rPr>
        <w:tab/>
        <w:t>Benefiting Actor : User</w:t>
      </w:r>
    </w:p>
    <w:p w14:paraId="3FC2B4C1" w14:textId="4EA3606B" w:rsidR="005A74A6" w:rsidRDefault="005A74A6" w:rsidP="00F47716">
      <w:pPr>
        <w:spacing w:after="0" w:line="480" w:lineRule="auto"/>
        <w:ind w:right="120"/>
        <w:jc w:val="both"/>
        <w:rPr>
          <w:rFonts w:ascii="Arial" w:eastAsia="Arial" w:hAnsi="Arial" w:cs="Arial"/>
        </w:rPr>
      </w:pPr>
      <w:r>
        <w:rPr>
          <w:rFonts w:ascii="Arial" w:eastAsia="Arial" w:hAnsi="Arial" w:cs="Arial"/>
        </w:rPr>
        <w:tab/>
        <w:t>Pre-Condition : The user wants to update user personal information</w:t>
      </w:r>
    </w:p>
    <w:p w14:paraId="19BE4463" w14:textId="6CB6C0E9" w:rsidR="005A74A6" w:rsidRDefault="005A74A6" w:rsidP="00F47716">
      <w:pPr>
        <w:spacing w:after="0" w:line="480" w:lineRule="auto"/>
        <w:ind w:right="120"/>
        <w:jc w:val="both"/>
        <w:rPr>
          <w:rFonts w:ascii="Arial" w:eastAsia="Arial" w:hAnsi="Arial" w:cs="Arial"/>
        </w:rPr>
      </w:pPr>
      <w:r>
        <w:rPr>
          <w:rFonts w:ascii="Arial" w:eastAsia="Arial" w:hAnsi="Arial" w:cs="Arial"/>
        </w:rPr>
        <w:tab/>
        <w:t>Post-Condition : The system will automatically update the user personal information</w:t>
      </w:r>
    </w:p>
    <w:p w14:paraId="33525917"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3958"/>
      </w:tblGrid>
      <w:tr w:rsidR="005A74A6" w14:paraId="47EB51C7" w14:textId="77777777" w:rsidTr="00F47716">
        <w:trPr>
          <w:trHeight w:val="710"/>
        </w:trPr>
        <w:tc>
          <w:tcPr>
            <w:tcW w:w="3957" w:type="dxa"/>
            <w:vAlign w:val="center"/>
          </w:tcPr>
          <w:p w14:paraId="79309A00"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58" w:type="dxa"/>
            <w:vAlign w:val="center"/>
          </w:tcPr>
          <w:p w14:paraId="5890D940"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2E9ED809" w14:textId="77777777" w:rsidTr="00F47716">
        <w:trPr>
          <w:trHeight w:val="1430"/>
        </w:trPr>
        <w:tc>
          <w:tcPr>
            <w:tcW w:w="3957" w:type="dxa"/>
          </w:tcPr>
          <w:p w14:paraId="29AD1DDB" w14:textId="77777777" w:rsidR="005A74A6" w:rsidRDefault="005A74A6" w:rsidP="00521263">
            <w:pPr>
              <w:numPr>
                <w:ilvl w:val="0"/>
                <w:numId w:val="9"/>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Click the user’s profile picture on the navigation.</w:t>
            </w:r>
          </w:p>
          <w:p w14:paraId="715F16E0" w14:textId="77777777" w:rsidR="005A74A6" w:rsidRDefault="005A74A6" w:rsidP="00521263">
            <w:pPr>
              <w:pBdr>
                <w:top w:val="nil"/>
                <w:left w:val="nil"/>
                <w:bottom w:val="nil"/>
                <w:right w:val="nil"/>
                <w:between w:val="nil"/>
              </w:pBdr>
              <w:spacing w:after="0" w:line="480" w:lineRule="auto"/>
              <w:ind w:left="360" w:right="120"/>
              <w:rPr>
                <w:rFonts w:ascii="Arial" w:eastAsia="Arial" w:hAnsi="Arial" w:cs="Arial"/>
                <w:color w:val="000000"/>
              </w:rPr>
            </w:pPr>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t>3.) Clicks the ‘My Account’ link.</w:t>
            </w:r>
            <w:r>
              <w:rPr>
                <w:rFonts w:ascii="Arial" w:eastAsia="Arial" w:hAnsi="Arial" w:cs="Arial"/>
                <w:color w:val="000000"/>
              </w:rPr>
              <w:br/>
            </w:r>
          </w:p>
          <w:p w14:paraId="67FD71AE" w14:textId="77777777" w:rsidR="005A74A6" w:rsidRDefault="005A74A6" w:rsidP="00521263">
            <w:pPr>
              <w:pBdr>
                <w:top w:val="nil"/>
                <w:left w:val="nil"/>
                <w:bottom w:val="nil"/>
                <w:right w:val="nil"/>
                <w:between w:val="nil"/>
              </w:pBdr>
              <w:spacing w:after="0" w:line="480" w:lineRule="auto"/>
              <w:ind w:left="360" w:right="120"/>
              <w:rPr>
                <w:rFonts w:ascii="Arial" w:eastAsia="Arial" w:hAnsi="Arial" w:cs="Arial"/>
                <w:color w:val="000000"/>
              </w:rPr>
            </w:pPr>
          </w:p>
          <w:sdt>
            <w:sdtPr>
              <w:tag w:val="goog_rdk_0"/>
              <w:id w:val="-2011359804"/>
            </w:sdtPr>
            <w:sdtContent>
              <w:p w14:paraId="00FF060B" w14:textId="77777777" w:rsidR="005A74A6" w:rsidRPr="003A7DAE" w:rsidRDefault="005A74A6">
                <w:pPr>
                  <w:pBdr>
                    <w:top w:val="nil"/>
                    <w:left w:val="nil"/>
                    <w:bottom w:val="nil"/>
                    <w:right w:val="nil"/>
                    <w:between w:val="nil"/>
                  </w:pBdr>
                  <w:spacing w:after="0" w:line="480" w:lineRule="auto"/>
                  <w:ind w:left="360" w:right="120"/>
                  <w:rPr>
                    <w:rPrChange w:id="0" w:author="jerald sayson" w:date="2021-12-07T00:30:00Z">
                      <w:rPr>
                        <w:rFonts w:ascii="Arial" w:eastAsia="Arial" w:hAnsi="Arial" w:cs="Arial"/>
                        <w:color w:val="000000"/>
                      </w:rPr>
                    </w:rPrChange>
                  </w:rPr>
                  <w:pPrChange w:id="1" w:author="jerald sayson" w:date="2021-12-07T00:30:00Z">
                    <w:pPr>
                      <w:numPr>
                        <w:numId w:val="10"/>
                      </w:numPr>
                      <w:pBdr>
                        <w:top w:val="nil"/>
                        <w:left w:val="nil"/>
                        <w:bottom w:val="nil"/>
                        <w:right w:val="nil"/>
                        <w:between w:val="nil"/>
                      </w:pBdr>
                      <w:spacing w:line="480" w:lineRule="auto"/>
                      <w:ind w:left="720" w:right="120" w:hanging="360"/>
                      <w:jc w:val="both"/>
                    </w:pPr>
                  </w:pPrChange>
                </w:pPr>
                <w:r>
                  <w:rPr>
                    <w:rFonts w:ascii="Arial" w:eastAsia="Arial" w:hAnsi="Arial" w:cs="Arial"/>
                    <w:color w:val="000000"/>
                  </w:rPr>
                  <w:br/>
                  <w:t>5.) Changes the information that wants to update.</w:t>
                </w:r>
                <w:r>
                  <w:rPr>
                    <w:rFonts w:ascii="Arial" w:eastAsia="Arial" w:hAnsi="Arial" w:cs="Arial"/>
                    <w:color w:val="000000"/>
                  </w:rPr>
                  <w:br/>
                  <w:t>6.) Clicks the Update button.</w:t>
                </w:r>
              </w:p>
            </w:sdtContent>
          </w:sdt>
          <w:p w14:paraId="529781B4" w14:textId="77777777" w:rsidR="005A74A6" w:rsidRDefault="005A74A6" w:rsidP="00521263">
            <w:pPr>
              <w:spacing w:after="0" w:line="480" w:lineRule="auto"/>
              <w:ind w:right="120"/>
              <w:jc w:val="both"/>
              <w:rPr>
                <w:rFonts w:ascii="Arial" w:eastAsia="Arial" w:hAnsi="Arial" w:cs="Arial"/>
              </w:rPr>
            </w:pPr>
          </w:p>
        </w:tc>
        <w:tc>
          <w:tcPr>
            <w:tcW w:w="3958" w:type="dxa"/>
          </w:tcPr>
          <w:p w14:paraId="1957A897"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br/>
            </w:r>
          </w:p>
          <w:p w14:paraId="52EB71C3" w14:textId="77777777" w:rsidR="005A74A6" w:rsidRDefault="005A74A6" w:rsidP="00521263">
            <w:pPr>
              <w:numPr>
                <w:ilvl w:val="0"/>
                <w:numId w:val="9"/>
              </w:numPr>
              <w:pBdr>
                <w:top w:val="nil"/>
                <w:left w:val="nil"/>
                <w:bottom w:val="nil"/>
                <w:right w:val="nil"/>
                <w:between w:val="nil"/>
              </w:pBdr>
              <w:spacing w:after="0" w:line="480" w:lineRule="auto"/>
              <w:ind w:right="120"/>
              <w:jc w:val="both"/>
              <w:rPr>
                <w:rFonts w:ascii="Arial" w:eastAsia="Arial" w:hAnsi="Arial" w:cs="Arial"/>
              </w:rPr>
            </w:pPr>
            <w:r>
              <w:rPr>
                <w:rFonts w:ascii="Arial" w:eastAsia="Arial" w:hAnsi="Arial" w:cs="Arial"/>
                <w:color w:val="000000"/>
              </w:rPr>
              <w:t xml:space="preserve"> </w:t>
            </w:r>
            <w:r>
              <w:rPr>
                <w:rFonts w:ascii="Arial" w:eastAsia="Arial" w:hAnsi="Arial" w:cs="Arial"/>
              </w:rPr>
              <w:t>Submenu will show up with the clickable links [Profile, My Account, Logout].</w:t>
            </w:r>
            <w:sdt>
              <w:sdtPr>
                <w:tag w:val="goog_rdk_1"/>
                <w:id w:val="1594356523"/>
              </w:sdtPr>
              <w:sdtContent/>
            </w:sdt>
          </w:p>
          <w:p w14:paraId="2D781591" w14:textId="77777777" w:rsidR="005A74A6" w:rsidRDefault="005A74A6" w:rsidP="00521263">
            <w:pPr>
              <w:pBdr>
                <w:top w:val="nil"/>
                <w:left w:val="nil"/>
                <w:bottom w:val="nil"/>
                <w:right w:val="nil"/>
                <w:between w:val="nil"/>
              </w:pBdr>
              <w:spacing w:after="0" w:line="480" w:lineRule="auto"/>
              <w:ind w:left="720" w:right="120"/>
              <w:jc w:val="both"/>
              <w:rPr>
                <w:rFonts w:ascii="Arial" w:eastAsia="Arial" w:hAnsi="Arial" w:cs="Arial"/>
                <w:color w:val="000000"/>
              </w:rPr>
            </w:pPr>
          </w:p>
          <w:p w14:paraId="72E01957"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 Renders the “Account Setting” page showing all the editable information about the user.</w:t>
            </w:r>
          </w:p>
          <w:p w14:paraId="1A390B41" w14:textId="77777777" w:rsidR="005A74A6" w:rsidRDefault="005A74A6" w:rsidP="00521263">
            <w:pPr>
              <w:spacing w:after="0" w:line="480" w:lineRule="auto"/>
              <w:ind w:right="120"/>
              <w:jc w:val="both"/>
              <w:rPr>
                <w:rFonts w:ascii="Arial" w:eastAsia="Arial" w:hAnsi="Arial" w:cs="Arial"/>
              </w:rPr>
            </w:pPr>
          </w:p>
          <w:p w14:paraId="19717EC7" w14:textId="77777777" w:rsidR="005A74A6" w:rsidRDefault="005A74A6" w:rsidP="00521263">
            <w:pPr>
              <w:spacing w:after="0" w:line="480" w:lineRule="auto"/>
              <w:ind w:right="120"/>
              <w:jc w:val="both"/>
              <w:rPr>
                <w:rFonts w:ascii="Arial" w:eastAsia="Arial" w:hAnsi="Arial" w:cs="Arial"/>
              </w:rPr>
            </w:pPr>
          </w:p>
          <w:p w14:paraId="11B89C81" w14:textId="77777777" w:rsidR="005A74A6" w:rsidRDefault="005A74A6" w:rsidP="00521263">
            <w:pPr>
              <w:spacing w:after="0" w:line="480" w:lineRule="auto"/>
              <w:ind w:right="120"/>
              <w:jc w:val="both"/>
              <w:rPr>
                <w:rFonts w:ascii="Arial" w:eastAsia="Arial" w:hAnsi="Arial" w:cs="Arial"/>
              </w:rPr>
            </w:pPr>
          </w:p>
          <w:p w14:paraId="7258CBCA"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7.1) If the user clicks the update button is true, then the system will show a message that the user </w:t>
            </w:r>
            <w:r>
              <w:rPr>
                <w:rFonts w:ascii="Arial" w:eastAsia="Arial" w:hAnsi="Arial" w:cs="Arial"/>
              </w:rPr>
              <w:lastRenderedPageBreak/>
              <w:t>successfully updates the user profile else</w:t>
            </w:r>
          </w:p>
          <w:p w14:paraId="538EF6CC"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7.2.) The system will disregard and cancelled the changes.</w:t>
            </w:r>
          </w:p>
        </w:tc>
      </w:tr>
    </w:tbl>
    <w:p w14:paraId="129C471D" w14:textId="77777777" w:rsidR="005A74A6" w:rsidRDefault="005A74A6" w:rsidP="00521263">
      <w:pPr>
        <w:tabs>
          <w:tab w:val="left" w:pos="3375"/>
        </w:tabs>
        <w:spacing w:after="0" w:line="480" w:lineRule="auto"/>
        <w:jc w:val="both"/>
        <w:rPr>
          <w:rFonts w:ascii="Arial" w:eastAsia="Arial" w:hAnsi="Arial" w:cs="Arial"/>
        </w:rPr>
      </w:pPr>
    </w:p>
    <w:p w14:paraId="1060EB78" w14:textId="6C011DE3" w:rsidR="005A74A6" w:rsidRDefault="005A74A6" w:rsidP="00521263">
      <w:pPr>
        <w:tabs>
          <w:tab w:val="left" w:pos="3375"/>
        </w:tabs>
        <w:spacing w:after="0" w:line="480" w:lineRule="auto"/>
        <w:jc w:val="both"/>
        <w:rPr>
          <w:rFonts w:ascii="Arial" w:eastAsia="Arial" w:hAnsi="Arial" w:cs="Arial"/>
        </w:rPr>
      </w:pPr>
    </w:p>
    <w:p w14:paraId="71361C74" w14:textId="01E46ECD" w:rsidR="005A74A6" w:rsidRDefault="004A2283" w:rsidP="00521263">
      <w:pPr>
        <w:tabs>
          <w:tab w:val="left" w:pos="3375"/>
        </w:tabs>
        <w:spacing w:after="0" w:line="480" w:lineRule="auto"/>
        <w:jc w:val="both"/>
        <w:rPr>
          <w:rFonts w:ascii="Arial" w:eastAsia="Arial" w:hAnsi="Arial" w:cs="Arial"/>
        </w:rPr>
      </w:pPr>
      <w:r>
        <w:rPr>
          <w:noProof/>
        </w:rPr>
        <w:drawing>
          <wp:anchor distT="0" distB="0" distL="114300" distR="114300" simplePos="0" relativeHeight="251658752" behindDoc="1" locked="0" layoutInCell="1" allowOverlap="1" wp14:anchorId="4A140540" wp14:editId="5AEA36DA">
            <wp:simplePos x="0" y="0"/>
            <wp:positionH relativeFrom="column">
              <wp:posOffset>790575</wp:posOffset>
            </wp:positionH>
            <wp:positionV relativeFrom="paragraph">
              <wp:posOffset>73025</wp:posOffset>
            </wp:positionV>
            <wp:extent cx="4296410" cy="2820670"/>
            <wp:effectExtent l="0" t="0" r="8890" b="0"/>
            <wp:wrapTight wrapText="bothSides">
              <wp:wrapPolygon edited="0">
                <wp:start x="0" y="0"/>
                <wp:lineTo x="0" y="21444"/>
                <wp:lineTo x="21549" y="21444"/>
                <wp:lineTo x="21549" y="0"/>
                <wp:lineTo x="0" y="0"/>
              </wp:wrapPolygon>
            </wp:wrapTight>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96410" cy="2820670"/>
                    </a:xfrm>
                    <a:prstGeom prst="rect">
                      <a:avLst/>
                    </a:prstGeom>
                    <a:noFill/>
                  </pic:spPr>
                </pic:pic>
              </a:graphicData>
            </a:graphic>
            <wp14:sizeRelH relativeFrom="page">
              <wp14:pctWidth>0</wp14:pctWidth>
            </wp14:sizeRelH>
            <wp14:sizeRelV relativeFrom="page">
              <wp14:pctHeight>0</wp14:pctHeight>
            </wp14:sizeRelV>
          </wp:anchor>
        </w:drawing>
      </w:r>
    </w:p>
    <w:p w14:paraId="4C28FBB6" w14:textId="5B4D4331" w:rsidR="004A2283" w:rsidRDefault="004A2283" w:rsidP="00521263">
      <w:pPr>
        <w:tabs>
          <w:tab w:val="left" w:pos="3375"/>
        </w:tabs>
        <w:spacing w:after="0" w:line="480" w:lineRule="auto"/>
        <w:jc w:val="cente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43EE8161" w14:textId="434BC09C" w:rsidR="005A74A6" w:rsidRDefault="005A74A6" w:rsidP="00521263">
      <w:pPr>
        <w:tabs>
          <w:tab w:val="left" w:pos="3375"/>
        </w:tabs>
        <w:spacing w:after="0" w:line="480" w:lineRule="auto"/>
        <w:jc w:val="center"/>
        <w:rPr>
          <w:rFonts w:ascii="Arial" w:eastAsia="Arial" w:hAnsi="Arial" w:cs="Arial"/>
        </w:rPr>
      </w:pPr>
      <w:r>
        <w:rPr>
          <w:rFonts w:ascii="Arial" w:eastAsia="Arial" w:hAnsi="Arial" w:cs="Arial"/>
        </w:rPr>
        <w:t xml:space="preserve">Figure 5. System Use Case of Authenticate Users </w:t>
      </w:r>
    </w:p>
    <w:p w14:paraId="16EA8A1C" w14:textId="77777777" w:rsidR="00F47716" w:rsidRPr="002551BE" w:rsidRDefault="00F47716" w:rsidP="00521263">
      <w:pPr>
        <w:tabs>
          <w:tab w:val="left" w:pos="3375"/>
        </w:tabs>
        <w:spacing w:after="0" w:line="480" w:lineRule="auto"/>
        <w:jc w:val="center"/>
        <w:rPr>
          <w:rFonts w:ascii="Arial" w:eastAsia="Arial" w:hAnsi="Arial" w:cs="Arial"/>
          <w:color w:val="FF0000"/>
        </w:rPr>
      </w:pPr>
    </w:p>
    <w:p w14:paraId="2FE64E2A"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315178A0"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Register user</w:t>
      </w:r>
    </w:p>
    <w:p w14:paraId="1D8D6406"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authenticate user in registering an account</w:t>
      </w:r>
    </w:p>
    <w:p w14:paraId="5443021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Unregistered user</w:t>
      </w:r>
    </w:p>
    <w:p w14:paraId="29B4D466"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Unregistered user</w:t>
      </w:r>
    </w:p>
    <w:p w14:paraId="194519EF"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input the information required in registration</w:t>
      </w:r>
    </w:p>
    <w:p w14:paraId="0B00A73D"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User successfully register</w:t>
      </w:r>
    </w:p>
    <w:p w14:paraId="331C9897" w14:textId="33604460" w:rsidR="005A74A6" w:rsidRDefault="00F47716" w:rsidP="00F47716">
      <w:pPr>
        <w:spacing w:after="0" w:line="480" w:lineRule="auto"/>
        <w:jc w:val="both"/>
        <w:rPr>
          <w:rFonts w:ascii="Arial" w:eastAsia="Arial" w:hAnsi="Arial" w:cs="Arial"/>
        </w:rPr>
      </w:pPr>
      <w:r>
        <w:rPr>
          <w:rFonts w:ascii="Arial" w:eastAsia="Arial" w:hAnsi="Arial" w:cs="Arial"/>
        </w:rPr>
        <w:tab/>
      </w:r>
      <w:r w:rsidR="005A74A6">
        <w:rPr>
          <w:rFonts w:ascii="Arial" w:eastAsia="Arial" w:hAnsi="Arial" w:cs="Arial"/>
        </w:rPr>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3958"/>
      </w:tblGrid>
      <w:tr w:rsidR="005A74A6" w14:paraId="327BEC58" w14:textId="77777777" w:rsidTr="00F47716">
        <w:trPr>
          <w:trHeight w:val="710"/>
        </w:trPr>
        <w:tc>
          <w:tcPr>
            <w:tcW w:w="3957" w:type="dxa"/>
            <w:vAlign w:val="center"/>
          </w:tcPr>
          <w:p w14:paraId="6B16B2FE"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lastRenderedPageBreak/>
              <w:t>Unregistered user</w:t>
            </w:r>
          </w:p>
        </w:tc>
        <w:tc>
          <w:tcPr>
            <w:tcW w:w="3958" w:type="dxa"/>
            <w:vAlign w:val="center"/>
          </w:tcPr>
          <w:p w14:paraId="60DDA7D1"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695AA693" w14:textId="77777777" w:rsidTr="00F47716">
        <w:trPr>
          <w:trHeight w:val="980"/>
        </w:trPr>
        <w:tc>
          <w:tcPr>
            <w:tcW w:w="3957" w:type="dxa"/>
          </w:tcPr>
          <w:p w14:paraId="5726C9A1" w14:textId="77777777" w:rsidR="005A74A6" w:rsidRDefault="005A74A6" w:rsidP="00521263">
            <w:pPr>
              <w:numPr>
                <w:ilvl w:val="0"/>
                <w:numId w:val="11"/>
              </w:numPr>
              <w:pBdr>
                <w:top w:val="nil"/>
                <w:left w:val="nil"/>
                <w:bottom w:val="nil"/>
                <w:right w:val="nil"/>
                <w:between w:val="nil"/>
              </w:pBdr>
              <w:spacing w:after="0" w:line="480" w:lineRule="auto"/>
              <w:ind w:right="120"/>
              <w:jc w:val="both"/>
              <w:rPr>
                <w:rFonts w:ascii="Arial" w:eastAsia="Arial" w:hAnsi="Arial" w:cs="Arial"/>
              </w:rPr>
            </w:pPr>
            <w:r>
              <w:rPr>
                <w:rFonts w:ascii="Arial" w:eastAsia="Arial" w:hAnsi="Arial" w:cs="Arial"/>
                <w:color w:val="000000"/>
              </w:rPr>
              <w:t>Click Register button on the navigation</w:t>
            </w:r>
          </w:p>
          <w:p w14:paraId="7BC7C7D2" w14:textId="77777777" w:rsidR="005A74A6" w:rsidRDefault="005A74A6" w:rsidP="00521263">
            <w:pPr>
              <w:spacing w:after="0" w:line="480" w:lineRule="auto"/>
              <w:ind w:right="120"/>
              <w:jc w:val="both"/>
              <w:rPr>
                <w:rFonts w:ascii="Arial" w:eastAsia="Arial" w:hAnsi="Arial" w:cs="Arial"/>
              </w:rPr>
            </w:pPr>
          </w:p>
          <w:p w14:paraId="3A49CAFC"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3.)  Enter first name, last name, gender, email, password, confirm password</w:t>
            </w:r>
          </w:p>
          <w:p w14:paraId="3BFCFD97"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  Click the Signup button</w:t>
            </w:r>
          </w:p>
          <w:p w14:paraId="73994DBD" w14:textId="77777777" w:rsidR="005A74A6" w:rsidRDefault="005A74A6" w:rsidP="00521263">
            <w:pPr>
              <w:spacing w:after="0" w:line="480" w:lineRule="auto"/>
              <w:ind w:right="120"/>
              <w:jc w:val="both"/>
              <w:rPr>
                <w:rFonts w:ascii="Arial" w:eastAsia="Arial" w:hAnsi="Arial" w:cs="Arial"/>
              </w:rPr>
            </w:pPr>
          </w:p>
          <w:p w14:paraId="5B483B3A" w14:textId="77777777" w:rsidR="005A74A6" w:rsidRDefault="005A74A6" w:rsidP="00521263">
            <w:pPr>
              <w:spacing w:after="0" w:line="480" w:lineRule="auto"/>
              <w:ind w:right="120"/>
              <w:jc w:val="both"/>
              <w:rPr>
                <w:rFonts w:ascii="Arial" w:eastAsia="Arial" w:hAnsi="Arial" w:cs="Arial"/>
              </w:rPr>
            </w:pPr>
          </w:p>
          <w:p w14:paraId="7D150BBD" w14:textId="77777777" w:rsidR="005A74A6" w:rsidRDefault="005A74A6" w:rsidP="00521263">
            <w:pPr>
              <w:spacing w:after="0" w:line="480" w:lineRule="auto"/>
              <w:ind w:right="120"/>
              <w:jc w:val="both"/>
              <w:rPr>
                <w:rFonts w:ascii="Arial" w:eastAsia="Arial" w:hAnsi="Arial" w:cs="Arial"/>
              </w:rPr>
            </w:pPr>
          </w:p>
          <w:p w14:paraId="2B70528A" w14:textId="77777777" w:rsidR="005A74A6" w:rsidRDefault="005A74A6" w:rsidP="00521263">
            <w:pPr>
              <w:spacing w:after="0" w:line="480" w:lineRule="auto"/>
              <w:ind w:right="120"/>
              <w:jc w:val="both"/>
              <w:rPr>
                <w:rFonts w:ascii="Arial" w:eastAsia="Arial" w:hAnsi="Arial" w:cs="Arial"/>
              </w:rPr>
            </w:pPr>
          </w:p>
          <w:p w14:paraId="0F1B3BCC" w14:textId="77777777" w:rsidR="005A74A6" w:rsidRDefault="005A74A6" w:rsidP="00521263">
            <w:pPr>
              <w:spacing w:after="0" w:line="480" w:lineRule="auto"/>
              <w:ind w:right="120"/>
              <w:jc w:val="both"/>
              <w:rPr>
                <w:rFonts w:ascii="Arial" w:eastAsia="Arial" w:hAnsi="Arial" w:cs="Arial"/>
              </w:rPr>
            </w:pPr>
          </w:p>
          <w:p w14:paraId="22D1B569" w14:textId="77777777" w:rsidR="005A74A6" w:rsidRDefault="005A74A6" w:rsidP="00521263">
            <w:pPr>
              <w:spacing w:after="0" w:line="480" w:lineRule="auto"/>
              <w:ind w:right="120"/>
              <w:jc w:val="both"/>
              <w:rPr>
                <w:rFonts w:ascii="Arial" w:eastAsia="Arial" w:hAnsi="Arial" w:cs="Arial"/>
              </w:rPr>
            </w:pPr>
          </w:p>
          <w:p w14:paraId="62294EBD" w14:textId="77777777" w:rsidR="005A74A6" w:rsidRDefault="005A74A6" w:rsidP="00521263">
            <w:pPr>
              <w:spacing w:after="0" w:line="480" w:lineRule="auto"/>
              <w:ind w:right="120"/>
              <w:jc w:val="both"/>
              <w:rPr>
                <w:rFonts w:ascii="Arial" w:eastAsia="Arial" w:hAnsi="Arial" w:cs="Arial"/>
              </w:rPr>
            </w:pPr>
          </w:p>
          <w:p w14:paraId="65BEA171" w14:textId="77777777" w:rsidR="005A74A6" w:rsidRDefault="005A74A6" w:rsidP="00521263">
            <w:pPr>
              <w:spacing w:after="0" w:line="480" w:lineRule="auto"/>
              <w:ind w:right="120"/>
              <w:jc w:val="both"/>
              <w:rPr>
                <w:rFonts w:ascii="Arial" w:eastAsia="Arial" w:hAnsi="Arial" w:cs="Arial"/>
              </w:rPr>
            </w:pPr>
          </w:p>
        </w:tc>
        <w:tc>
          <w:tcPr>
            <w:tcW w:w="3958" w:type="dxa"/>
          </w:tcPr>
          <w:p w14:paraId="5D4464C2" w14:textId="77777777" w:rsidR="005A74A6" w:rsidRDefault="005A74A6" w:rsidP="00521263">
            <w:pPr>
              <w:spacing w:after="0" w:line="480" w:lineRule="auto"/>
              <w:ind w:right="120"/>
              <w:jc w:val="both"/>
              <w:rPr>
                <w:rFonts w:ascii="Arial" w:eastAsia="Arial" w:hAnsi="Arial" w:cs="Arial"/>
              </w:rPr>
            </w:pPr>
          </w:p>
          <w:p w14:paraId="23DA5838" w14:textId="77777777" w:rsidR="005A74A6" w:rsidRDefault="005A74A6" w:rsidP="00521263">
            <w:pPr>
              <w:spacing w:after="0" w:line="480" w:lineRule="auto"/>
              <w:ind w:right="120"/>
              <w:jc w:val="both"/>
              <w:rPr>
                <w:rFonts w:ascii="Arial" w:eastAsia="Arial" w:hAnsi="Arial" w:cs="Arial"/>
              </w:rPr>
            </w:pPr>
          </w:p>
          <w:p w14:paraId="0A772BD9" w14:textId="77777777" w:rsidR="005A74A6" w:rsidRDefault="005A74A6" w:rsidP="00521263">
            <w:pPr>
              <w:numPr>
                <w:ilvl w:val="0"/>
                <w:numId w:val="11"/>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 xml:space="preserve"> Load Register UI Form</w:t>
            </w:r>
          </w:p>
          <w:p w14:paraId="18D9CC99" w14:textId="77777777" w:rsidR="005A74A6" w:rsidRDefault="005A74A6" w:rsidP="00521263">
            <w:pPr>
              <w:spacing w:after="0" w:line="480" w:lineRule="auto"/>
              <w:ind w:right="120"/>
              <w:jc w:val="both"/>
              <w:rPr>
                <w:rFonts w:ascii="Arial" w:eastAsia="Arial" w:hAnsi="Arial" w:cs="Arial"/>
              </w:rPr>
            </w:pPr>
          </w:p>
          <w:p w14:paraId="768AB5DD" w14:textId="77777777" w:rsidR="005A74A6" w:rsidRDefault="005A74A6" w:rsidP="00521263">
            <w:pPr>
              <w:spacing w:after="0" w:line="480" w:lineRule="auto"/>
              <w:ind w:right="120"/>
              <w:jc w:val="both"/>
              <w:rPr>
                <w:rFonts w:ascii="Arial" w:eastAsia="Arial" w:hAnsi="Arial" w:cs="Arial"/>
              </w:rPr>
            </w:pPr>
          </w:p>
          <w:p w14:paraId="426FC689" w14:textId="77777777" w:rsidR="005A74A6" w:rsidRDefault="005A74A6" w:rsidP="00521263">
            <w:pPr>
              <w:spacing w:after="0" w:line="480" w:lineRule="auto"/>
              <w:ind w:right="120"/>
              <w:jc w:val="both"/>
              <w:rPr>
                <w:rFonts w:ascii="Arial" w:eastAsia="Arial" w:hAnsi="Arial" w:cs="Arial"/>
              </w:rPr>
            </w:pPr>
          </w:p>
          <w:p w14:paraId="2B45C14E" w14:textId="77777777" w:rsidR="005A74A6" w:rsidRDefault="005A74A6" w:rsidP="00521263">
            <w:pPr>
              <w:spacing w:after="0" w:line="480" w:lineRule="auto"/>
              <w:ind w:right="120"/>
              <w:jc w:val="both"/>
              <w:rPr>
                <w:rFonts w:ascii="Arial" w:eastAsia="Arial" w:hAnsi="Arial" w:cs="Arial"/>
              </w:rPr>
            </w:pPr>
          </w:p>
          <w:p w14:paraId="2E158948"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  The system will authenticate the validity of user identification to the system.</w:t>
            </w:r>
          </w:p>
          <w:p w14:paraId="0B404EA0"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5.1 If the user identification is valid, then the user successfully register and user will redirect to “Account Settings” and pop up a message “Your account is not verified yet!”. We've sent you an email. Please check your email to verify your account!” together with a button where a user a has an option to logout. The user will be added to system database else</w:t>
            </w:r>
          </w:p>
          <w:p w14:paraId="3D14FDD5"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5.2 The system will show a message “Error: Please check the information you provided”. The user </w:t>
            </w:r>
            <w:r>
              <w:rPr>
                <w:rFonts w:ascii="Arial" w:eastAsia="Arial" w:hAnsi="Arial" w:cs="Arial"/>
              </w:rPr>
              <w:lastRenderedPageBreak/>
              <w:t>will remain to the page for further changes.</w:t>
            </w:r>
          </w:p>
        </w:tc>
      </w:tr>
    </w:tbl>
    <w:p w14:paraId="55B53935" w14:textId="77777777" w:rsidR="005A74A6" w:rsidRDefault="005A74A6" w:rsidP="00521263">
      <w:pPr>
        <w:tabs>
          <w:tab w:val="left" w:pos="3375"/>
        </w:tabs>
        <w:spacing w:after="0" w:line="480" w:lineRule="auto"/>
        <w:jc w:val="both"/>
        <w:rPr>
          <w:rFonts w:ascii="Arial" w:eastAsia="Arial" w:hAnsi="Arial" w:cs="Arial"/>
        </w:rPr>
      </w:pPr>
    </w:p>
    <w:p w14:paraId="24607DFF" w14:textId="77777777" w:rsidR="005A74A6" w:rsidRDefault="005A74A6" w:rsidP="00521263">
      <w:pPr>
        <w:tabs>
          <w:tab w:val="left" w:pos="3375"/>
        </w:tabs>
        <w:spacing w:after="0" w:line="480" w:lineRule="auto"/>
        <w:jc w:val="both"/>
      </w:pPr>
    </w:p>
    <w:p w14:paraId="24CE6E04"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1E5F42C8"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Login user</w:t>
      </w:r>
    </w:p>
    <w:p w14:paraId="4791B664"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authenticate user in logging in.</w:t>
      </w:r>
    </w:p>
    <w:p w14:paraId="3C0EFBF6"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Regular User</w:t>
      </w:r>
    </w:p>
    <w:p w14:paraId="25E4D9D8"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Regular User</w:t>
      </w:r>
    </w:p>
    <w:p w14:paraId="57860643"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input the information needed in logging in</w:t>
      </w:r>
    </w:p>
    <w:p w14:paraId="4BAB2D87"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User successfully log in</w:t>
      </w:r>
    </w:p>
    <w:p w14:paraId="3C48C315" w14:textId="1610960C"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3958"/>
      </w:tblGrid>
      <w:tr w:rsidR="005A74A6" w14:paraId="50DEC2A7" w14:textId="77777777" w:rsidTr="00751FBD">
        <w:trPr>
          <w:trHeight w:val="710"/>
        </w:trPr>
        <w:tc>
          <w:tcPr>
            <w:tcW w:w="3957" w:type="dxa"/>
            <w:vAlign w:val="center"/>
          </w:tcPr>
          <w:p w14:paraId="4E70E082"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Registered user</w:t>
            </w:r>
          </w:p>
        </w:tc>
        <w:tc>
          <w:tcPr>
            <w:tcW w:w="3958" w:type="dxa"/>
            <w:vAlign w:val="center"/>
          </w:tcPr>
          <w:p w14:paraId="5B61C566"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6372216F" w14:textId="77777777" w:rsidTr="00751FBD">
        <w:trPr>
          <w:trHeight w:val="1520"/>
        </w:trPr>
        <w:tc>
          <w:tcPr>
            <w:tcW w:w="3957" w:type="dxa"/>
          </w:tcPr>
          <w:p w14:paraId="0CDE7064" w14:textId="77777777" w:rsidR="005A74A6" w:rsidRDefault="005A74A6" w:rsidP="00521263">
            <w:pPr>
              <w:numPr>
                <w:ilvl w:val="0"/>
                <w:numId w:val="18"/>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Click Login button on the navigation</w:t>
            </w:r>
          </w:p>
          <w:p w14:paraId="4C8A5923"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728A5F04"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3.)  Enter email and password</w:t>
            </w:r>
          </w:p>
          <w:p w14:paraId="416C0B59"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  Click the Login button</w:t>
            </w:r>
          </w:p>
          <w:p w14:paraId="68FC2893" w14:textId="77777777" w:rsidR="005A74A6" w:rsidRDefault="005A74A6" w:rsidP="00521263">
            <w:pPr>
              <w:spacing w:after="0" w:line="480" w:lineRule="auto"/>
              <w:ind w:right="120"/>
              <w:jc w:val="both"/>
              <w:rPr>
                <w:rFonts w:ascii="Arial" w:eastAsia="Arial" w:hAnsi="Arial" w:cs="Arial"/>
              </w:rPr>
            </w:pPr>
          </w:p>
          <w:p w14:paraId="2CAD880A" w14:textId="77777777" w:rsidR="005A74A6" w:rsidRDefault="005A74A6" w:rsidP="00521263">
            <w:pPr>
              <w:spacing w:after="0" w:line="480" w:lineRule="auto"/>
              <w:ind w:right="120"/>
              <w:jc w:val="both"/>
              <w:rPr>
                <w:rFonts w:ascii="Arial" w:eastAsia="Arial" w:hAnsi="Arial" w:cs="Arial"/>
              </w:rPr>
            </w:pPr>
          </w:p>
          <w:p w14:paraId="1848AC0C" w14:textId="77777777" w:rsidR="005A74A6" w:rsidRDefault="005A74A6" w:rsidP="00521263">
            <w:pPr>
              <w:spacing w:after="0" w:line="480" w:lineRule="auto"/>
              <w:ind w:right="120"/>
              <w:jc w:val="both"/>
              <w:rPr>
                <w:rFonts w:ascii="Arial" w:eastAsia="Arial" w:hAnsi="Arial" w:cs="Arial"/>
              </w:rPr>
            </w:pPr>
          </w:p>
          <w:p w14:paraId="36FCF59E" w14:textId="77777777" w:rsidR="005A74A6" w:rsidRDefault="005A74A6" w:rsidP="00521263">
            <w:pPr>
              <w:spacing w:after="0" w:line="480" w:lineRule="auto"/>
              <w:ind w:right="120"/>
              <w:jc w:val="both"/>
              <w:rPr>
                <w:rFonts w:ascii="Arial" w:eastAsia="Arial" w:hAnsi="Arial" w:cs="Arial"/>
              </w:rPr>
            </w:pPr>
          </w:p>
          <w:p w14:paraId="21677D26" w14:textId="77777777" w:rsidR="005A74A6" w:rsidRDefault="005A74A6" w:rsidP="00521263">
            <w:pPr>
              <w:spacing w:after="0" w:line="480" w:lineRule="auto"/>
              <w:ind w:right="120"/>
              <w:jc w:val="both"/>
              <w:rPr>
                <w:rFonts w:ascii="Arial" w:eastAsia="Arial" w:hAnsi="Arial" w:cs="Arial"/>
              </w:rPr>
            </w:pPr>
          </w:p>
          <w:p w14:paraId="1A38F0FA" w14:textId="77777777" w:rsidR="005A74A6" w:rsidRDefault="005A74A6" w:rsidP="00521263">
            <w:pPr>
              <w:spacing w:after="0" w:line="480" w:lineRule="auto"/>
              <w:ind w:right="120"/>
              <w:jc w:val="both"/>
              <w:rPr>
                <w:rFonts w:ascii="Arial" w:eastAsia="Arial" w:hAnsi="Arial" w:cs="Arial"/>
              </w:rPr>
            </w:pPr>
          </w:p>
          <w:p w14:paraId="158155F4" w14:textId="77777777" w:rsidR="005A74A6" w:rsidRDefault="005A74A6" w:rsidP="00521263">
            <w:pPr>
              <w:spacing w:after="0" w:line="480" w:lineRule="auto"/>
              <w:ind w:right="120"/>
              <w:jc w:val="both"/>
              <w:rPr>
                <w:rFonts w:ascii="Arial" w:eastAsia="Arial" w:hAnsi="Arial" w:cs="Arial"/>
              </w:rPr>
            </w:pPr>
          </w:p>
          <w:p w14:paraId="1DCB2EC9" w14:textId="77777777" w:rsidR="005A74A6" w:rsidRDefault="005A74A6" w:rsidP="00521263">
            <w:pPr>
              <w:spacing w:after="0" w:line="480" w:lineRule="auto"/>
              <w:ind w:right="120"/>
              <w:jc w:val="both"/>
              <w:rPr>
                <w:rFonts w:ascii="Arial" w:eastAsia="Arial" w:hAnsi="Arial" w:cs="Arial"/>
              </w:rPr>
            </w:pPr>
          </w:p>
        </w:tc>
        <w:tc>
          <w:tcPr>
            <w:tcW w:w="3958" w:type="dxa"/>
          </w:tcPr>
          <w:p w14:paraId="16CE90E4" w14:textId="77777777" w:rsidR="005A74A6" w:rsidRDefault="005A74A6" w:rsidP="00521263">
            <w:pPr>
              <w:spacing w:after="0" w:line="480" w:lineRule="auto"/>
              <w:ind w:right="120"/>
              <w:jc w:val="both"/>
              <w:rPr>
                <w:rFonts w:ascii="Arial" w:eastAsia="Arial" w:hAnsi="Arial" w:cs="Arial"/>
              </w:rPr>
            </w:pPr>
          </w:p>
          <w:p w14:paraId="0D993354" w14:textId="77777777" w:rsidR="005A74A6" w:rsidRDefault="005A74A6" w:rsidP="00521263">
            <w:pPr>
              <w:spacing w:after="0" w:line="480" w:lineRule="auto"/>
              <w:ind w:right="120"/>
              <w:jc w:val="both"/>
              <w:rPr>
                <w:rFonts w:ascii="Arial" w:eastAsia="Arial" w:hAnsi="Arial" w:cs="Arial"/>
              </w:rPr>
            </w:pPr>
          </w:p>
          <w:p w14:paraId="4952CF58" w14:textId="77777777" w:rsidR="005A74A6" w:rsidRDefault="005A74A6" w:rsidP="00521263">
            <w:pPr>
              <w:numPr>
                <w:ilvl w:val="0"/>
                <w:numId w:val="18"/>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Load Login UI Form</w:t>
            </w:r>
          </w:p>
          <w:p w14:paraId="08E934CB" w14:textId="77777777" w:rsidR="005A74A6" w:rsidRDefault="005A74A6" w:rsidP="00521263">
            <w:pPr>
              <w:spacing w:after="0" w:line="480" w:lineRule="auto"/>
              <w:ind w:right="120"/>
              <w:jc w:val="both"/>
              <w:rPr>
                <w:rFonts w:ascii="Arial" w:eastAsia="Arial" w:hAnsi="Arial" w:cs="Arial"/>
              </w:rPr>
            </w:pPr>
          </w:p>
          <w:p w14:paraId="759B10B5" w14:textId="77777777" w:rsidR="005A74A6" w:rsidRDefault="005A74A6" w:rsidP="00521263">
            <w:pPr>
              <w:spacing w:after="0" w:line="480" w:lineRule="auto"/>
              <w:ind w:right="120"/>
              <w:jc w:val="both"/>
              <w:rPr>
                <w:rFonts w:ascii="Arial" w:eastAsia="Arial" w:hAnsi="Arial" w:cs="Arial"/>
              </w:rPr>
            </w:pPr>
          </w:p>
          <w:p w14:paraId="58DCDC19"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  The system will authenticate the validity of user identification to the system.</w:t>
            </w:r>
          </w:p>
          <w:p w14:paraId="2BF49E19"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5.1 If the user identification is valid, then the user successfully login the account and the user will proceed to user “Profile” page else</w:t>
            </w:r>
          </w:p>
          <w:p w14:paraId="6261F7F3"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lastRenderedPageBreak/>
              <w:t xml:space="preserve">          5.2 The system will show a message “The email or password were incorrect. Please try again”.</w:t>
            </w:r>
          </w:p>
        </w:tc>
      </w:tr>
    </w:tbl>
    <w:p w14:paraId="26B0AF64" w14:textId="77777777" w:rsidR="00673A28" w:rsidRDefault="00673A28" w:rsidP="00521263">
      <w:pPr>
        <w:tabs>
          <w:tab w:val="left" w:pos="3375"/>
        </w:tabs>
        <w:spacing w:after="0" w:line="480" w:lineRule="auto"/>
        <w:jc w:val="both"/>
        <w:rPr>
          <w:rFonts w:ascii="Arial" w:eastAsia="Arial" w:hAnsi="Arial" w:cs="Arial"/>
        </w:rPr>
      </w:pPr>
    </w:p>
    <w:p w14:paraId="4556258A" w14:textId="57D1CCF5" w:rsidR="005A74A6" w:rsidRDefault="00573873" w:rsidP="00521263">
      <w:pPr>
        <w:tabs>
          <w:tab w:val="left" w:pos="3375"/>
        </w:tabs>
        <w:spacing w:after="0" w:line="480" w:lineRule="auto"/>
        <w:jc w:val="both"/>
        <w:rPr>
          <w:rFonts w:ascii="Arial" w:eastAsia="Arial" w:hAnsi="Arial" w:cs="Arial"/>
        </w:rPr>
      </w:pPr>
      <w:r>
        <w:rPr>
          <w:noProof/>
        </w:rPr>
        <w:drawing>
          <wp:anchor distT="0" distB="0" distL="114300" distR="114300" simplePos="0" relativeHeight="251659776" behindDoc="1" locked="0" layoutInCell="1" allowOverlap="1" wp14:anchorId="7412B644" wp14:editId="66473564">
            <wp:simplePos x="0" y="0"/>
            <wp:positionH relativeFrom="column">
              <wp:posOffset>1313180</wp:posOffset>
            </wp:positionH>
            <wp:positionV relativeFrom="paragraph">
              <wp:posOffset>295910</wp:posOffset>
            </wp:positionV>
            <wp:extent cx="3580130" cy="2165985"/>
            <wp:effectExtent l="0" t="0" r="1270" b="5715"/>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80130" cy="2165985"/>
                    </a:xfrm>
                    <a:prstGeom prst="rect">
                      <a:avLst/>
                    </a:prstGeom>
                    <a:noFill/>
                  </pic:spPr>
                </pic:pic>
              </a:graphicData>
            </a:graphic>
            <wp14:sizeRelH relativeFrom="page">
              <wp14:pctWidth>0</wp14:pctWidth>
            </wp14:sizeRelH>
            <wp14:sizeRelV relativeFrom="page">
              <wp14:pctHeight>0</wp14:pctHeight>
            </wp14:sizeRelV>
          </wp:anchor>
        </w:drawing>
      </w:r>
    </w:p>
    <w:p w14:paraId="14EAF5E7" w14:textId="4A350E80" w:rsidR="005A74A6" w:rsidRDefault="005A74A6" w:rsidP="00521263">
      <w:pPr>
        <w:tabs>
          <w:tab w:val="left" w:pos="3375"/>
        </w:tabs>
        <w:spacing w:after="0" w:line="480" w:lineRule="auto"/>
        <w:jc w:val="center"/>
        <w:rPr>
          <w:rFonts w:ascii="Arial" w:eastAsia="Arial" w:hAnsi="Arial" w:cs="Arial"/>
        </w:rPr>
      </w:pPr>
      <w:r>
        <w:rPr>
          <w:rFonts w:ascii="Arial" w:eastAsia="Arial" w:hAnsi="Arial" w:cs="Arial"/>
        </w:rPr>
        <w:t>Figure 6. System Use Case of Integrated Development Environment (IDE)</w:t>
      </w:r>
    </w:p>
    <w:p w14:paraId="14E85F6F" w14:textId="77777777" w:rsidR="005A74A6" w:rsidRDefault="005A74A6" w:rsidP="00521263">
      <w:pPr>
        <w:tabs>
          <w:tab w:val="left" w:pos="3375"/>
        </w:tabs>
        <w:spacing w:after="0" w:line="480" w:lineRule="auto"/>
        <w:jc w:val="both"/>
        <w:rPr>
          <w:rFonts w:ascii="Arial" w:eastAsia="Arial" w:hAnsi="Arial" w:cs="Arial"/>
        </w:rPr>
      </w:pPr>
    </w:p>
    <w:p w14:paraId="31A1E7DD"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2B48C827"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Operate Collaboration Room</w:t>
      </w:r>
    </w:p>
    <w:p w14:paraId="223342DB"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have collaboration tutor to another user</w:t>
      </w:r>
    </w:p>
    <w:p w14:paraId="2398985D"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3019E23B"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6C08BEFB"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pay for the collaboration</w:t>
      </w:r>
    </w:p>
    <w:p w14:paraId="08ECFEEB" w14:textId="4865608A" w:rsidR="005A74A6" w:rsidRDefault="005A74A6" w:rsidP="00573873">
      <w:pPr>
        <w:spacing w:after="0" w:line="480" w:lineRule="auto"/>
        <w:ind w:left="120" w:right="120"/>
        <w:jc w:val="both"/>
        <w:rPr>
          <w:rFonts w:ascii="Arial" w:eastAsia="Arial" w:hAnsi="Arial" w:cs="Arial"/>
        </w:rPr>
      </w:pPr>
      <w:r>
        <w:rPr>
          <w:rFonts w:ascii="Arial" w:eastAsia="Arial" w:hAnsi="Arial" w:cs="Arial"/>
        </w:rPr>
        <w:tab/>
        <w:t>Post-Condition: The user will proceed to collaboration</w:t>
      </w:r>
    </w:p>
    <w:p w14:paraId="381F2F3D" w14:textId="77777777" w:rsidR="00573873" w:rsidRDefault="00573873" w:rsidP="00573873">
      <w:pPr>
        <w:spacing w:after="0" w:line="480" w:lineRule="auto"/>
        <w:jc w:val="both"/>
        <w:rPr>
          <w:rFonts w:ascii="Arial" w:eastAsia="Arial" w:hAnsi="Arial" w:cs="Arial"/>
        </w:rPr>
      </w:pPr>
      <w:r>
        <w:rPr>
          <w:rFonts w:ascii="Arial" w:eastAsia="Arial" w:hAnsi="Arial" w:cs="Arial"/>
        </w:rPr>
        <w:tab/>
      </w:r>
    </w:p>
    <w:p w14:paraId="5D9976E9" w14:textId="77777777" w:rsidR="00573873" w:rsidRDefault="00573873" w:rsidP="00573873">
      <w:pPr>
        <w:spacing w:after="0" w:line="480" w:lineRule="auto"/>
        <w:jc w:val="both"/>
        <w:rPr>
          <w:rFonts w:ascii="Arial" w:eastAsia="Arial" w:hAnsi="Arial" w:cs="Arial"/>
        </w:rPr>
      </w:pPr>
    </w:p>
    <w:p w14:paraId="694C5CC4" w14:textId="77777777" w:rsidR="00573873" w:rsidRDefault="00573873" w:rsidP="00573873">
      <w:pPr>
        <w:spacing w:after="0" w:line="480" w:lineRule="auto"/>
        <w:jc w:val="both"/>
        <w:rPr>
          <w:rFonts w:ascii="Arial" w:eastAsia="Arial" w:hAnsi="Arial" w:cs="Arial"/>
        </w:rPr>
      </w:pPr>
    </w:p>
    <w:p w14:paraId="6F736063" w14:textId="77777777" w:rsidR="00573873" w:rsidRDefault="00573873" w:rsidP="00573873">
      <w:pPr>
        <w:spacing w:after="0" w:line="480" w:lineRule="auto"/>
        <w:jc w:val="both"/>
        <w:rPr>
          <w:rFonts w:ascii="Arial" w:eastAsia="Arial" w:hAnsi="Arial" w:cs="Arial"/>
        </w:rPr>
      </w:pPr>
    </w:p>
    <w:p w14:paraId="661119DD" w14:textId="77777777" w:rsidR="00573873" w:rsidRDefault="00573873" w:rsidP="00573873">
      <w:pPr>
        <w:spacing w:after="0" w:line="480" w:lineRule="auto"/>
        <w:jc w:val="both"/>
        <w:rPr>
          <w:rFonts w:ascii="Arial" w:eastAsia="Arial" w:hAnsi="Arial" w:cs="Arial"/>
        </w:rPr>
      </w:pPr>
    </w:p>
    <w:p w14:paraId="3CDCF817" w14:textId="77777777" w:rsidR="00573873" w:rsidRDefault="00573873" w:rsidP="00573873">
      <w:pPr>
        <w:spacing w:after="0" w:line="480" w:lineRule="auto"/>
        <w:jc w:val="both"/>
        <w:rPr>
          <w:rFonts w:ascii="Arial" w:eastAsia="Arial" w:hAnsi="Arial" w:cs="Arial"/>
        </w:rPr>
      </w:pPr>
    </w:p>
    <w:p w14:paraId="06FC4275" w14:textId="391A312A" w:rsidR="005A74A6" w:rsidRDefault="005A74A6" w:rsidP="00573873">
      <w:pPr>
        <w:spacing w:after="0" w:line="480" w:lineRule="auto"/>
        <w:ind w:firstLine="720"/>
        <w:jc w:val="both"/>
        <w:rPr>
          <w:rFonts w:ascii="Arial" w:eastAsia="Arial" w:hAnsi="Arial" w:cs="Arial"/>
        </w:rPr>
      </w:pPr>
      <w:r>
        <w:rPr>
          <w:rFonts w:ascii="Arial" w:eastAsia="Arial" w:hAnsi="Arial" w:cs="Arial"/>
        </w:rPr>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3958"/>
      </w:tblGrid>
      <w:tr w:rsidR="005A74A6" w14:paraId="752C577C" w14:textId="77777777" w:rsidTr="00573873">
        <w:trPr>
          <w:trHeight w:val="710"/>
        </w:trPr>
        <w:tc>
          <w:tcPr>
            <w:tcW w:w="3957" w:type="dxa"/>
            <w:vAlign w:val="center"/>
          </w:tcPr>
          <w:p w14:paraId="168E481D"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58" w:type="dxa"/>
            <w:vAlign w:val="center"/>
          </w:tcPr>
          <w:p w14:paraId="6B71508E"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2AB15A80" w14:textId="77777777" w:rsidTr="00573873">
        <w:trPr>
          <w:trHeight w:val="4220"/>
        </w:trPr>
        <w:tc>
          <w:tcPr>
            <w:tcW w:w="3957" w:type="dxa"/>
          </w:tcPr>
          <w:p w14:paraId="412532A6" w14:textId="77777777" w:rsidR="005A74A6" w:rsidRDefault="005A74A6" w:rsidP="00521263">
            <w:pPr>
              <w:numPr>
                <w:ilvl w:val="0"/>
                <w:numId w:val="4"/>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The user will pay for the collaboration tutor to another user.</w:t>
            </w:r>
          </w:p>
          <w:p w14:paraId="4B14D4DC" w14:textId="77777777" w:rsidR="005A74A6" w:rsidRDefault="005A74A6" w:rsidP="00521263">
            <w:pPr>
              <w:numPr>
                <w:ilvl w:val="0"/>
                <w:numId w:val="4"/>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The user clicks the Collaboration Link sent by an email or inside the booked appointment.</w:t>
            </w:r>
          </w:p>
          <w:p w14:paraId="7936CB7E" w14:textId="77777777" w:rsidR="005A74A6" w:rsidRDefault="005A74A6" w:rsidP="00521263">
            <w:pPr>
              <w:spacing w:after="0"/>
              <w:rPr>
                <w:rFonts w:ascii="Arial" w:eastAsia="Arial" w:hAnsi="Arial" w:cs="Arial"/>
              </w:rPr>
            </w:pPr>
          </w:p>
        </w:tc>
        <w:tc>
          <w:tcPr>
            <w:tcW w:w="3958" w:type="dxa"/>
          </w:tcPr>
          <w:p w14:paraId="46299D3B" w14:textId="77777777" w:rsidR="005A74A6" w:rsidRDefault="005A74A6" w:rsidP="00521263">
            <w:pPr>
              <w:spacing w:after="0" w:line="480" w:lineRule="auto"/>
              <w:ind w:right="120"/>
              <w:jc w:val="both"/>
              <w:rPr>
                <w:rFonts w:ascii="Arial" w:eastAsia="Arial" w:hAnsi="Arial" w:cs="Arial"/>
              </w:rPr>
            </w:pPr>
          </w:p>
          <w:p w14:paraId="4581AF09"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br/>
            </w:r>
          </w:p>
          <w:p w14:paraId="1B24B481" w14:textId="77777777" w:rsidR="005A74A6" w:rsidRDefault="005A74A6" w:rsidP="00521263">
            <w:pPr>
              <w:spacing w:after="0" w:line="480" w:lineRule="auto"/>
              <w:ind w:right="120"/>
              <w:jc w:val="both"/>
              <w:rPr>
                <w:rFonts w:ascii="Arial" w:eastAsia="Arial" w:hAnsi="Arial" w:cs="Arial"/>
              </w:rPr>
            </w:pPr>
          </w:p>
          <w:p w14:paraId="6A2D703C" w14:textId="7E9C5E79" w:rsidR="005A74A6" w:rsidRDefault="005A74A6" w:rsidP="00521263">
            <w:pPr>
              <w:spacing w:after="0" w:line="480" w:lineRule="auto"/>
              <w:ind w:right="120"/>
              <w:jc w:val="both"/>
              <w:rPr>
                <w:rFonts w:ascii="Arial" w:eastAsia="Arial" w:hAnsi="Arial" w:cs="Arial"/>
              </w:rPr>
            </w:pPr>
          </w:p>
          <w:p w14:paraId="4FE1447D" w14:textId="4EEA8C35" w:rsidR="006E399C" w:rsidRDefault="006E399C" w:rsidP="00521263">
            <w:pPr>
              <w:spacing w:after="0" w:line="480" w:lineRule="auto"/>
              <w:ind w:right="120"/>
              <w:jc w:val="both"/>
              <w:rPr>
                <w:rFonts w:ascii="Arial" w:eastAsia="Arial" w:hAnsi="Arial" w:cs="Arial"/>
              </w:rPr>
            </w:pPr>
          </w:p>
          <w:p w14:paraId="17119E08" w14:textId="77777777" w:rsidR="00573873" w:rsidRDefault="00573873" w:rsidP="00521263">
            <w:pPr>
              <w:spacing w:after="0" w:line="480" w:lineRule="auto"/>
              <w:ind w:right="120"/>
              <w:jc w:val="both"/>
              <w:rPr>
                <w:rFonts w:ascii="Arial" w:eastAsia="Arial" w:hAnsi="Arial" w:cs="Arial"/>
              </w:rPr>
            </w:pPr>
          </w:p>
          <w:p w14:paraId="6C37908D"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3.) The user will redirect to the link and open the Collaboration Room.</w:t>
            </w:r>
          </w:p>
        </w:tc>
      </w:tr>
    </w:tbl>
    <w:p w14:paraId="1B404549" w14:textId="77777777" w:rsidR="005A74A6" w:rsidRDefault="005A74A6" w:rsidP="00521263">
      <w:pPr>
        <w:tabs>
          <w:tab w:val="left" w:pos="8221"/>
        </w:tabs>
        <w:spacing w:after="0"/>
        <w:rPr>
          <w:rFonts w:ascii="Arial" w:eastAsia="Arial" w:hAnsi="Arial" w:cs="Arial"/>
        </w:rPr>
      </w:pPr>
    </w:p>
    <w:p w14:paraId="78A9CABF" w14:textId="77777777" w:rsidR="00673A28" w:rsidRDefault="00673A28" w:rsidP="006E399C">
      <w:pPr>
        <w:tabs>
          <w:tab w:val="left" w:pos="8221"/>
        </w:tabs>
        <w:spacing w:after="0"/>
        <w:rPr>
          <w:rFonts w:ascii="Arial" w:eastAsia="Arial" w:hAnsi="Arial" w:cs="Arial"/>
        </w:rPr>
      </w:pPr>
    </w:p>
    <w:p w14:paraId="2E95227F" w14:textId="300216B9" w:rsidR="006E399C" w:rsidRDefault="00C1740C" w:rsidP="006E399C">
      <w:pPr>
        <w:tabs>
          <w:tab w:val="left" w:pos="8221"/>
        </w:tabs>
        <w:spacing w:after="0"/>
        <w:rPr>
          <w:rFonts w:ascii="Arial" w:eastAsia="Arial" w:hAnsi="Arial" w:cs="Arial"/>
        </w:rPr>
      </w:pPr>
      <w:r>
        <w:rPr>
          <w:noProof/>
        </w:rPr>
        <w:drawing>
          <wp:anchor distT="0" distB="0" distL="114300" distR="114300" simplePos="0" relativeHeight="251660800" behindDoc="1" locked="0" layoutInCell="1" allowOverlap="1" wp14:anchorId="1E300A09" wp14:editId="326FBB82">
            <wp:simplePos x="0" y="0"/>
            <wp:positionH relativeFrom="column">
              <wp:posOffset>1468606</wp:posOffset>
            </wp:positionH>
            <wp:positionV relativeFrom="paragraph">
              <wp:posOffset>153035</wp:posOffset>
            </wp:positionV>
            <wp:extent cx="3016885" cy="1549400"/>
            <wp:effectExtent l="0" t="0" r="0" b="0"/>
            <wp:wrapTight wrapText="bothSides">
              <wp:wrapPolygon edited="0">
                <wp:start x="0" y="0"/>
                <wp:lineTo x="0" y="21246"/>
                <wp:lineTo x="21414" y="21246"/>
                <wp:lineTo x="2141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16885" cy="1549400"/>
                    </a:xfrm>
                    <a:prstGeom prst="rect">
                      <a:avLst/>
                    </a:prstGeom>
                    <a:noFill/>
                  </pic:spPr>
                </pic:pic>
              </a:graphicData>
            </a:graphic>
            <wp14:sizeRelH relativeFrom="page">
              <wp14:pctWidth>0</wp14:pctWidth>
            </wp14:sizeRelH>
            <wp14:sizeRelV relativeFrom="page">
              <wp14:pctHeight>0</wp14:pctHeight>
            </wp14:sizeRelV>
          </wp:anchor>
        </w:drawing>
      </w:r>
    </w:p>
    <w:p w14:paraId="39341BF6" w14:textId="58EA4FBE" w:rsidR="006E399C" w:rsidRDefault="006E399C" w:rsidP="006E399C">
      <w:pPr>
        <w:tabs>
          <w:tab w:val="left" w:pos="8221"/>
        </w:tabs>
        <w:spacing w:after="0"/>
        <w:rPr>
          <w:rFonts w:ascii="Arial" w:eastAsia="Arial" w:hAnsi="Arial" w:cs="Arial"/>
        </w:rPr>
      </w:pPr>
    </w:p>
    <w:p w14:paraId="65C45E4D" w14:textId="39629DBE" w:rsidR="006E399C" w:rsidRDefault="006E399C" w:rsidP="006E399C">
      <w:pPr>
        <w:tabs>
          <w:tab w:val="left" w:pos="8221"/>
        </w:tabs>
        <w:spacing w:after="0"/>
        <w:rPr>
          <w:rFonts w:ascii="Arial" w:eastAsia="Arial" w:hAnsi="Arial" w:cs="Arial"/>
        </w:rPr>
      </w:pPr>
    </w:p>
    <w:p w14:paraId="174A5FD6" w14:textId="1B4B581B" w:rsidR="006E399C" w:rsidRDefault="006E399C" w:rsidP="006E399C">
      <w:pPr>
        <w:tabs>
          <w:tab w:val="left" w:pos="8221"/>
        </w:tabs>
        <w:spacing w:after="0"/>
        <w:rPr>
          <w:rFonts w:ascii="Arial" w:eastAsia="Arial" w:hAnsi="Arial" w:cs="Arial"/>
        </w:rPr>
      </w:pPr>
    </w:p>
    <w:p w14:paraId="347FC299" w14:textId="245949AA" w:rsidR="006E399C" w:rsidRDefault="006E399C" w:rsidP="006E399C">
      <w:pPr>
        <w:tabs>
          <w:tab w:val="left" w:pos="8221"/>
        </w:tabs>
        <w:spacing w:after="0"/>
        <w:rPr>
          <w:rFonts w:ascii="Arial" w:eastAsia="Arial" w:hAnsi="Arial" w:cs="Arial"/>
        </w:rPr>
      </w:pPr>
    </w:p>
    <w:p w14:paraId="106BCFAF" w14:textId="130B26A6" w:rsidR="006E399C" w:rsidRDefault="006E399C" w:rsidP="006E399C">
      <w:pPr>
        <w:tabs>
          <w:tab w:val="left" w:pos="8221"/>
        </w:tabs>
        <w:spacing w:after="0"/>
        <w:rPr>
          <w:rFonts w:ascii="Arial" w:eastAsia="Arial" w:hAnsi="Arial" w:cs="Arial"/>
        </w:rPr>
      </w:pPr>
    </w:p>
    <w:p w14:paraId="2DD65904" w14:textId="1321B676" w:rsidR="006E399C" w:rsidRDefault="006E399C" w:rsidP="006E399C">
      <w:pPr>
        <w:tabs>
          <w:tab w:val="left" w:pos="8221"/>
        </w:tabs>
        <w:spacing w:after="0"/>
        <w:rPr>
          <w:rFonts w:ascii="Arial" w:eastAsia="Arial" w:hAnsi="Arial" w:cs="Arial"/>
        </w:rPr>
      </w:pPr>
    </w:p>
    <w:p w14:paraId="0F6195B3" w14:textId="2DB8BCC9" w:rsidR="006E399C" w:rsidRDefault="006E399C" w:rsidP="006E399C">
      <w:pPr>
        <w:tabs>
          <w:tab w:val="left" w:pos="8221"/>
        </w:tabs>
        <w:spacing w:after="0"/>
        <w:rPr>
          <w:rFonts w:ascii="Arial" w:eastAsia="Arial" w:hAnsi="Arial" w:cs="Arial"/>
        </w:rPr>
      </w:pPr>
    </w:p>
    <w:p w14:paraId="232F2CCF" w14:textId="63D6C71B" w:rsidR="006E399C" w:rsidRDefault="006E399C" w:rsidP="006E399C">
      <w:pPr>
        <w:tabs>
          <w:tab w:val="left" w:pos="8221"/>
        </w:tabs>
        <w:spacing w:after="0"/>
        <w:rPr>
          <w:rFonts w:ascii="Arial" w:eastAsia="Arial" w:hAnsi="Arial" w:cs="Arial"/>
        </w:rPr>
      </w:pPr>
    </w:p>
    <w:p w14:paraId="41A142B5" w14:textId="77777777" w:rsidR="006E399C" w:rsidRDefault="006E399C" w:rsidP="006E399C">
      <w:pPr>
        <w:tabs>
          <w:tab w:val="left" w:pos="8221"/>
        </w:tabs>
        <w:spacing w:after="0"/>
        <w:rPr>
          <w:rFonts w:ascii="Arial" w:eastAsia="Arial" w:hAnsi="Arial" w:cs="Arial"/>
        </w:rPr>
      </w:pPr>
    </w:p>
    <w:p w14:paraId="160BEBC5" w14:textId="77777777" w:rsidR="005A74A6" w:rsidRDefault="005A74A6" w:rsidP="00521263">
      <w:pPr>
        <w:tabs>
          <w:tab w:val="left" w:pos="3375"/>
        </w:tabs>
        <w:spacing w:after="0" w:line="480" w:lineRule="auto"/>
        <w:jc w:val="center"/>
        <w:rPr>
          <w:rFonts w:ascii="Arial" w:eastAsia="Arial" w:hAnsi="Arial" w:cs="Arial"/>
        </w:rPr>
      </w:pPr>
      <w:r>
        <w:rPr>
          <w:rFonts w:ascii="Arial" w:eastAsia="Arial" w:hAnsi="Arial" w:cs="Arial"/>
        </w:rPr>
        <w:t>Figure 7. System Use Case of Chat Box</w:t>
      </w:r>
    </w:p>
    <w:p w14:paraId="6260915F" w14:textId="77777777" w:rsidR="005A74A6" w:rsidRDefault="005A74A6" w:rsidP="00521263">
      <w:pPr>
        <w:tabs>
          <w:tab w:val="left" w:pos="3375"/>
        </w:tabs>
        <w:spacing w:after="0" w:line="480" w:lineRule="auto"/>
        <w:jc w:val="both"/>
        <w:rPr>
          <w:rFonts w:ascii="Arial" w:eastAsia="Arial" w:hAnsi="Arial" w:cs="Arial"/>
        </w:rPr>
      </w:pPr>
    </w:p>
    <w:p w14:paraId="2DB5DB2E"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34A63C3E"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Utilize Chat Box</w:t>
      </w:r>
    </w:p>
    <w:p w14:paraId="6861E9C4"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send and receive a message to another user</w:t>
      </w:r>
    </w:p>
    <w:p w14:paraId="0F51FCD7"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575D8884"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lastRenderedPageBreak/>
        <w:tab/>
        <w:t>Benefiting Actor: User</w:t>
      </w:r>
    </w:p>
    <w:p w14:paraId="3A4B0393"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enter messages and send it to another user.</w:t>
      </w:r>
    </w:p>
    <w:p w14:paraId="6AD4ED26" w14:textId="20B16126"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 xml:space="preserve">Post-Condition: The message will </w:t>
      </w:r>
      <w:r w:rsidR="007B4434">
        <w:rPr>
          <w:rFonts w:ascii="Arial" w:eastAsia="Arial" w:hAnsi="Arial" w:cs="Arial"/>
        </w:rPr>
        <w:t>send</w:t>
      </w:r>
      <w:r>
        <w:rPr>
          <w:rFonts w:ascii="Arial" w:eastAsia="Arial" w:hAnsi="Arial" w:cs="Arial"/>
        </w:rPr>
        <w:t xml:space="preserve"> and shown on chat box.</w:t>
      </w:r>
    </w:p>
    <w:p w14:paraId="059AC757" w14:textId="22B9FF62" w:rsidR="005A74A6" w:rsidRDefault="005A74A6" w:rsidP="00FB17D3">
      <w:pPr>
        <w:spacing w:after="0" w:line="480" w:lineRule="auto"/>
        <w:ind w:firstLine="720"/>
        <w:jc w:val="both"/>
        <w:rPr>
          <w:rFonts w:ascii="Arial" w:eastAsia="Arial" w:hAnsi="Arial" w:cs="Arial"/>
        </w:rPr>
      </w:pPr>
      <w:r>
        <w:rPr>
          <w:rFonts w:ascii="Arial" w:eastAsia="Arial" w:hAnsi="Arial" w:cs="Arial"/>
        </w:rPr>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3958"/>
      </w:tblGrid>
      <w:tr w:rsidR="005A74A6" w14:paraId="06643C7D" w14:textId="77777777" w:rsidTr="00751FBD">
        <w:trPr>
          <w:trHeight w:val="710"/>
        </w:trPr>
        <w:tc>
          <w:tcPr>
            <w:tcW w:w="3957" w:type="dxa"/>
            <w:vAlign w:val="center"/>
          </w:tcPr>
          <w:p w14:paraId="1DDE03E3"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58" w:type="dxa"/>
            <w:vAlign w:val="center"/>
          </w:tcPr>
          <w:p w14:paraId="6947E68A"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0FCF4BEB" w14:textId="77777777" w:rsidTr="00751FBD">
        <w:trPr>
          <w:trHeight w:val="710"/>
        </w:trPr>
        <w:tc>
          <w:tcPr>
            <w:tcW w:w="3957" w:type="dxa"/>
          </w:tcPr>
          <w:p w14:paraId="4E7140A8" w14:textId="77777777" w:rsidR="005A74A6" w:rsidRDefault="005A74A6" w:rsidP="00521263">
            <w:pPr>
              <w:numPr>
                <w:ilvl w:val="0"/>
                <w:numId w:val="5"/>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The user will pay for the collaboration tutor to another user.</w:t>
            </w:r>
          </w:p>
          <w:p w14:paraId="69CA3E2D" w14:textId="77777777" w:rsidR="005A74A6" w:rsidRDefault="005A74A6" w:rsidP="00521263">
            <w:pPr>
              <w:numPr>
                <w:ilvl w:val="0"/>
                <w:numId w:val="5"/>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The user clicks the Collaboration Link sent by an email or inside the booked appointment.</w:t>
            </w:r>
          </w:p>
          <w:p w14:paraId="0EC039B0"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4DB77E6F" w14:textId="77777777" w:rsidR="005A74A6" w:rsidRPr="004F17A3"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137A4CF5"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 xml:space="preserve">     4.) Clicked the Chat Box toggle button.</w:t>
            </w:r>
          </w:p>
          <w:p w14:paraId="55E7044E" w14:textId="77777777" w:rsidR="005A74A6" w:rsidRPr="004F17A3"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1A9D121C"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6.)  The user will type a message and clicked the Send button.</w:t>
            </w:r>
          </w:p>
          <w:p w14:paraId="16CC739F" w14:textId="77777777" w:rsidR="005A74A6" w:rsidRDefault="005A74A6" w:rsidP="00521263">
            <w:pPr>
              <w:spacing w:after="0" w:line="480" w:lineRule="auto"/>
              <w:ind w:right="120"/>
              <w:jc w:val="both"/>
              <w:rPr>
                <w:rFonts w:ascii="Arial" w:eastAsia="Arial" w:hAnsi="Arial" w:cs="Arial"/>
              </w:rPr>
            </w:pPr>
          </w:p>
          <w:p w14:paraId="3C7C5E1F" w14:textId="77777777" w:rsidR="005A74A6" w:rsidRDefault="005A74A6" w:rsidP="00521263">
            <w:pPr>
              <w:spacing w:after="0" w:line="480" w:lineRule="auto"/>
              <w:ind w:right="120"/>
              <w:jc w:val="both"/>
              <w:rPr>
                <w:rFonts w:ascii="Arial" w:eastAsia="Arial" w:hAnsi="Arial" w:cs="Arial"/>
              </w:rPr>
            </w:pPr>
          </w:p>
          <w:p w14:paraId="0A33B06B" w14:textId="77777777" w:rsidR="005A74A6" w:rsidRDefault="005A74A6" w:rsidP="00521263">
            <w:pPr>
              <w:spacing w:after="0" w:line="480" w:lineRule="auto"/>
              <w:ind w:right="120"/>
              <w:jc w:val="both"/>
              <w:rPr>
                <w:rFonts w:ascii="Arial" w:eastAsia="Arial" w:hAnsi="Arial" w:cs="Arial"/>
              </w:rPr>
            </w:pPr>
          </w:p>
          <w:p w14:paraId="7C03B496" w14:textId="77777777" w:rsidR="005A74A6" w:rsidRDefault="005A74A6" w:rsidP="00521263">
            <w:pPr>
              <w:spacing w:after="0" w:line="480" w:lineRule="auto"/>
              <w:ind w:right="120"/>
              <w:jc w:val="both"/>
              <w:rPr>
                <w:rFonts w:ascii="Arial" w:eastAsia="Arial" w:hAnsi="Arial" w:cs="Arial"/>
              </w:rPr>
            </w:pPr>
          </w:p>
          <w:p w14:paraId="3533D5C7" w14:textId="77777777" w:rsidR="005A74A6" w:rsidRDefault="005A74A6" w:rsidP="00521263">
            <w:pPr>
              <w:spacing w:after="0"/>
              <w:rPr>
                <w:rFonts w:ascii="Arial" w:eastAsia="Arial" w:hAnsi="Arial" w:cs="Arial"/>
              </w:rPr>
            </w:pPr>
          </w:p>
          <w:p w14:paraId="544FED7B" w14:textId="77777777" w:rsidR="005A74A6" w:rsidRDefault="005A74A6" w:rsidP="00521263">
            <w:pPr>
              <w:spacing w:after="0"/>
              <w:rPr>
                <w:rFonts w:ascii="Arial" w:eastAsia="Arial" w:hAnsi="Arial" w:cs="Arial"/>
              </w:rPr>
            </w:pPr>
            <w:r>
              <w:rPr>
                <w:rFonts w:ascii="Arial" w:eastAsia="Arial" w:hAnsi="Arial" w:cs="Arial"/>
              </w:rPr>
              <w:t xml:space="preserve">   </w:t>
            </w:r>
          </w:p>
          <w:p w14:paraId="209D13BA" w14:textId="18B0BADE" w:rsidR="006E399C" w:rsidRDefault="006E399C" w:rsidP="00521263">
            <w:pPr>
              <w:spacing w:after="0"/>
              <w:rPr>
                <w:rFonts w:ascii="Arial" w:eastAsia="Arial" w:hAnsi="Arial" w:cs="Arial"/>
              </w:rPr>
            </w:pPr>
          </w:p>
        </w:tc>
        <w:tc>
          <w:tcPr>
            <w:tcW w:w="3958" w:type="dxa"/>
          </w:tcPr>
          <w:p w14:paraId="450A97A5" w14:textId="77777777" w:rsidR="005A74A6" w:rsidRDefault="005A74A6" w:rsidP="00521263">
            <w:pPr>
              <w:spacing w:after="0" w:line="480" w:lineRule="auto"/>
              <w:ind w:right="120"/>
              <w:jc w:val="both"/>
              <w:rPr>
                <w:rFonts w:ascii="Arial" w:eastAsia="Arial" w:hAnsi="Arial" w:cs="Arial"/>
              </w:rPr>
            </w:pPr>
          </w:p>
          <w:p w14:paraId="42685CF3" w14:textId="77777777" w:rsidR="005A74A6" w:rsidRDefault="005A74A6" w:rsidP="00521263">
            <w:pPr>
              <w:spacing w:after="0" w:line="480" w:lineRule="auto"/>
              <w:ind w:right="120"/>
              <w:jc w:val="both"/>
              <w:rPr>
                <w:rFonts w:ascii="Arial" w:eastAsia="Arial" w:hAnsi="Arial" w:cs="Arial"/>
              </w:rPr>
            </w:pPr>
          </w:p>
          <w:p w14:paraId="38C29F1C" w14:textId="77777777" w:rsidR="005A74A6" w:rsidRDefault="005A74A6" w:rsidP="00521263">
            <w:pPr>
              <w:spacing w:after="0" w:line="480" w:lineRule="auto"/>
              <w:ind w:right="120"/>
              <w:jc w:val="both"/>
              <w:rPr>
                <w:rFonts w:ascii="Arial" w:eastAsia="Arial" w:hAnsi="Arial" w:cs="Arial"/>
              </w:rPr>
            </w:pPr>
          </w:p>
          <w:p w14:paraId="1D5EBDEE" w14:textId="77777777" w:rsidR="005A74A6" w:rsidRDefault="005A74A6" w:rsidP="00521263">
            <w:pPr>
              <w:spacing w:after="0" w:line="480" w:lineRule="auto"/>
              <w:ind w:right="120"/>
              <w:jc w:val="both"/>
              <w:rPr>
                <w:rFonts w:ascii="Arial" w:eastAsia="Arial" w:hAnsi="Arial" w:cs="Arial"/>
              </w:rPr>
            </w:pPr>
          </w:p>
          <w:p w14:paraId="56A9153F" w14:textId="77777777" w:rsidR="005A74A6" w:rsidRDefault="005A74A6" w:rsidP="00521263">
            <w:pPr>
              <w:spacing w:after="0" w:line="480" w:lineRule="auto"/>
              <w:ind w:right="120"/>
              <w:jc w:val="both"/>
              <w:rPr>
                <w:rFonts w:ascii="Arial" w:eastAsia="Arial" w:hAnsi="Arial" w:cs="Arial"/>
              </w:rPr>
            </w:pPr>
          </w:p>
          <w:p w14:paraId="2FA0FE29" w14:textId="77777777" w:rsidR="005A74A6" w:rsidRDefault="005A74A6" w:rsidP="00521263">
            <w:pPr>
              <w:spacing w:after="0" w:line="480" w:lineRule="auto"/>
              <w:ind w:right="120"/>
              <w:jc w:val="both"/>
              <w:rPr>
                <w:rFonts w:ascii="Arial" w:eastAsia="Arial" w:hAnsi="Arial" w:cs="Arial"/>
              </w:rPr>
            </w:pPr>
          </w:p>
          <w:p w14:paraId="7D924FA3" w14:textId="77777777" w:rsidR="00FB17D3" w:rsidRDefault="00FB17D3" w:rsidP="00521263">
            <w:pPr>
              <w:spacing w:after="0" w:line="480" w:lineRule="auto"/>
              <w:ind w:right="120"/>
              <w:jc w:val="both"/>
              <w:rPr>
                <w:rFonts w:ascii="Arial" w:eastAsia="Arial" w:hAnsi="Arial" w:cs="Arial"/>
              </w:rPr>
            </w:pPr>
          </w:p>
          <w:p w14:paraId="4E43306D" w14:textId="01F3B5CE" w:rsidR="005A74A6" w:rsidRDefault="005A74A6" w:rsidP="00521263">
            <w:pPr>
              <w:spacing w:after="0" w:line="480" w:lineRule="auto"/>
              <w:ind w:right="120"/>
              <w:jc w:val="both"/>
              <w:rPr>
                <w:rFonts w:ascii="Arial" w:eastAsia="Arial" w:hAnsi="Arial" w:cs="Arial"/>
              </w:rPr>
            </w:pPr>
            <w:r>
              <w:rPr>
                <w:rFonts w:ascii="Arial" w:eastAsia="Arial" w:hAnsi="Arial" w:cs="Arial"/>
              </w:rPr>
              <w:t>3.) The user will redirect to the link and open the Collaboration Room UI.</w:t>
            </w:r>
          </w:p>
          <w:p w14:paraId="02A5B505" w14:textId="77777777" w:rsidR="005A74A6" w:rsidRDefault="005A74A6" w:rsidP="00521263">
            <w:pPr>
              <w:spacing w:after="0" w:line="480" w:lineRule="auto"/>
              <w:ind w:right="120"/>
              <w:jc w:val="both"/>
              <w:rPr>
                <w:rFonts w:ascii="Arial" w:eastAsia="Arial" w:hAnsi="Arial" w:cs="Arial"/>
              </w:rPr>
            </w:pPr>
          </w:p>
          <w:p w14:paraId="2A1E381D" w14:textId="77777777" w:rsidR="005A74A6" w:rsidRDefault="005A74A6" w:rsidP="00521263">
            <w:pPr>
              <w:spacing w:after="0" w:line="480" w:lineRule="auto"/>
              <w:ind w:right="120"/>
              <w:jc w:val="both"/>
              <w:rPr>
                <w:rFonts w:ascii="Arial" w:eastAsia="Arial" w:hAnsi="Arial" w:cs="Arial"/>
              </w:rPr>
            </w:pPr>
          </w:p>
          <w:p w14:paraId="645B8C53"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5.) Chat Box UI will load.</w:t>
            </w:r>
          </w:p>
          <w:p w14:paraId="27232A30" w14:textId="77777777" w:rsidR="005A74A6" w:rsidRDefault="005A74A6" w:rsidP="00521263">
            <w:pPr>
              <w:spacing w:after="0" w:line="480" w:lineRule="auto"/>
              <w:ind w:right="120"/>
              <w:jc w:val="both"/>
              <w:rPr>
                <w:rFonts w:ascii="Arial" w:eastAsia="Arial" w:hAnsi="Arial" w:cs="Arial"/>
              </w:rPr>
            </w:pPr>
          </w:p>
          <w:p w14:paraId="0B164BB5" w14:textId="77777777" w:rsidR="005A74A6" w:rsidRDefault="005A74A6" w:rsidP="00521263">
            <w:pPr>
              <w:spacing w:after="0" w:line="480" w:lineRule="auto"/>
              <w:ind w:right="120"/>
              <w:jc w:val="both"/>
              <w:rPr>
                <w:rFonts w:ascii="Arial" w:eastAsia="Arial" w:hAnsi="Arial" w:cs="Arial"/>
              </w:rPr>
            </w:pPr>
          </w:p>
          <w:p w14:paraId="7163112E"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7.) The system will process and sent the message to another user.</w:t>
            </w:r>
          </w:p>
          <w:p w14:paraId="0096F4EC"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 xml:space="preserve">       7.1 If message sent is true, the message will be showed to another user else</w:t>
            </w:r>
          </w:p>
          <w:p w14:paraId="3A3EA1BB"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lastRenderedPageBreak/>
              <w:t xml:space="preserve">       7.2 The system will not send the message to another user.</w:t>
            </w:r>
          </w:p>
        </w:tc>
      </w:tr>
    </w:tbl>
    <w:p w14:paraId="618402A9" w14:textId="0B0BF0D7" w:rsidR="00397CB9" w:rsidRDefault="00397CB9" w:rsidP="00521263">
      <w:pPr>
        <w:spacing w:after="0"/>
        <w:rPr>
          <w:rFonts w:ascii="Arial" w:eastAsia="Arial" w:hAnsi="Arial" w:cs="Arial"/>
        </w:rPr>
      </w:pPr>
    </w:p>
    <w:p w14:paraId="29E3B663" w14:textId="64232505" w:rsidR="00397CB9" w:rsidRDefault="00AA0789" w:rsidP="00521263">
      <w:pPr>
        <w:spacing w:after="0"/>
        <w:rPr>
          <w:rFonts w:ascii="Arial" w:eastAsia="Arial" w:hAnsi="Arial" w:cs="Arial"/>
        </w:rPr>
      </w:pPr>
      <w:r>
        <w:rPr>
          <w:noProof/>
        </w:rPr>
        <w:drawing>
          <wp:anchor distT="0" distB="0" distL="114300" distR="114300" simplePos="0" relativeHeight="251664896" behindDoc="1" locked="0" layoutInCell="1" allowOverlap="1" wp14:anchorId="26ACC0FB" wp14:editId="622EE027">
            <wp:simplePos x="0" y="0"/>
            <wp:positionH relativeFrom="column">
              <wp:posOffset>1371600</wp:posOffset>
            </wp:positionH>
            <wp:positionV relativeFrom="paragraph">
              <wp:posOffset>191135</wp:posOffset>
            </wp:positionV>
            <wp:extent cx="3326765" cy="1581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26765" cy="1581785"/>
                    </a:xfrm>
                    <a:prstGeom prst="rect">
                      <a:avLst/>
                    </a:prstGeom>
                    <a:noFill/>
                  </pic:spPr>
                </pic:pic>
              </a:graphicData>
            </a:graphic>
            <wp14:sizeRelH relativeFrom="page">
              <wp14:pctWidth>0</wp14:pctWidth>
            </wp14:sizeRelH>
            <wp14:sizeRelV relativeFrom="page">
              <wp14:pctHeight>0</wp14:pctHeight>
            </wp14:sizeRelV>
          </wp:anchor>
        </w:drawing>
      </w:r>
    </w:p>
    <w:p w14:paraId="1EA0322B" w14:textId="6B34EC29" w:rsidR="005A74A6" w:rsidRDefault="005A74A6" w:rsidP="00521263">
      <w:pPr>
        <w:spacing w:after="0"/>
        <w:rPr>
          <w:rFonts w:ascii="Arial" w:eastAsia="Arial" w:hAnsi="Arial" w:cs="Arial"/>
        </w:rPr>
      </w:pPr>
    </w:p>
    <w:p w14:paraId="02B14D27" w14:textId="66715AEB" w:rsidR="005A74A6" w:rsidRDefault="005A74A6" w:rsidP="00521263">
      <w:pPr>
        <w:tabs>
          <w:tab w:val="left" w:pos="3375"/>
        </w:tabs>
        <w:spacing w:after="0" w:line="480" w:lineRule="auto"/>
        <w:jc w:val="center"/>
        <w:rPr>
          <w:rFonts w:ascii="Arial" w:eastAsia="Arial" w:hAnsi="Arial" w:cs="Arial"/>
        </w:rPr>
      </w:pPr>
      <w:r>
        <w:rPr>
          <w:rFonts w:ascii="Arial" w:eastAsia="Arial" w:hAnsi="Arial" w:cs="Arial"/>
        </w:rPr>
        <w:t xml:space="preserve">Figure 8. System Use Case of </w:t>
      </w:r>
      <w:sdt>
        <w:sdtPr>
          <w:tag w:val="goog_rdk_2"/>
          <w:id w:val="467243380"/>
        </w:sdtPr>
        <w:sdtContent>
          <w:r>
            <w:rPr>
              <w:rFonts w:ascii="Arial" w:eastAsia="Arial" w:hAnsi="Arial" w:cs="Arial"/>
              <w:rPrChange w:id="2" w:author="DNTS" w:date="2021-12-07T08:41:00Z">
                <w:rPr>
                  <w:rFonts w:ascii="Arial" w:eastAsia="Arial" w:hAnsi="Arial" w:cs="Arial"/>
                  <w:color w:val="FF0000"/>
                </w:rPr>
              </w:rPrChange>
            </w:rPr>
            <w:t>Payment and Commission Computation</w:t>
          </w:r>
        </w:sdtContent>
      </w:sdt>
    </w:p>
    <w:p w14:paraId="66E9871D" w14:textId="0D8B8039" w:rsidR="005A74A6" w:rsidRDefault="005A74A6" w:rsidP="00521263">
      <w:pPr>
        <w:tabs>
          <w:tab w:val="left" w:pos="3375"/>
        </w:tabs>
        <w:spacing w:after="0" w:line="480" w:lineRule="auto"/>
        <w:jc w:val="center"/>
        <w:rPr>
          <w:rFonts w:ascii="Arial" w:eastAsia="Arial" w:hAnsi="Arial" w:cs="Arial"/>
        </w:rPr>
      </w:pPr>
    </w:p>
    <w:p w14:paraId="27F15B5A" w14:textId="5764AEF0"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714A40D1"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 xml:space="preserve">Use Case Name: </w:t>
      </w:r>
      <w:sdt>
        <w:sdtPr>
          <w:tag w:val="goog_rdk_3"/>
          <w:id w:val="1927602977"/>
        </w:sdtPr>
        <w:sdtContent>
          <w:r>
            <w:rPr>
              <w:rFonts w:ascii="Arial" w:eastAsia="Arial" w:hAnsi="Arial" w:cs="Arial"/>
            </w:rPr>
            <w:t>Evaluate Total Payment</w:t>
          </w:r>
        </w:sdtContent>
      </w:sdt>
    </w:p>
    <w:p w14:paraId="48A589D0"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show the total payment bill of the user</w:t>
      </w:r>
    </w:p>
    <w:p w14:paraId="11A4BC05"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77CDBBEB"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2AAF17BD" w14:textId="77777777" w:rsidR="005A74A6" w:rsidRDefault="005A74A6" w:rsidP="00521263">
      <w:pPr>
        <w:spacing w:after="0" w:line="480" w:lineRule="auto"/>
        <w:ind w:left="120" w:right="120"/>
        <w:jc w:val="both"/>
        <w:rPr>
          <w:rFonts w:ascii="Arial" w:eastAsia="Arial" w:hAnsi="Arial" w:cs="Arial"/>
          <w:color w:val="FF0000"/>
        </w:rPr>
      </w:pPr>
      <w:r>
        <w:rPr>
          <w:rFonts w:ascii="Arial" w:eastAsia="Arial" w:hAnsi="Arial" w:cs="Arial"/>
        </w:rPr>
        <w:tab/>
        <w:t xml:space="preserve">Pre-Condition: </w:t>
      </w:r>
      <w:sdt>
        <w:sdtPr>
          <w:tag w:val="goog_rdk_4"/>
          <w:id w:val="-721354512"/>
        </w:sdtPr>
        <w:sdtContent>
          <w:r>
            <w:rPr>
              <w:rFonts w:ascii="Arial" w:eastAsia="Arial" w:hAnsi="Arial" w:cs="Arial"/>
              <w:rPrChange w:id="3" w:author="DNTS" w:date="2021-12-07T08:48:00Z">
                <w:rPr>
                  <w:rFonts w:ascii="Arial" w:eastAsia="Arial" w:hAnsi="Arial" w:cs="Arial"/>
                  <w:color w:val="FF0000"/>
                </w:rPr>
              </w:rPrChange>
            </w:rPr>
            <w:t>The user will click pay button</w:t>
          </w:r>
        </w:sdtContent>
      </w:sdt>
    </w:p>
    <w:p w14:paraId="1A2E80C2"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The user will view the total amount to pay and system’s commission.</w:t>
      </w:r>
    </w:p>
    <w:p w14:paraId="050E56D1"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Steps:</w:t>
      </w:r>
    </w:p>
    <w:tbl>
      <w:tblPr>
        <w:tblW w:w="782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2"/>
        <w:gridCol w:w="3913"/>
      </w:tblGrid>
      <w:tr w:rsidR="005A74A6" w14:paraId="1449B6FE" w14:textId="77777777" w:rsidTr="00751FBD">
        <w:trPr>
          <w:trHeight w:val="710"/>
        </w:trPr>
        <w:tc>
          <w:tcPr>
            <w:tcW w:w="3912" w:type="dxa"/>
            <w:vAlign w:val="center"/>
          </w:tcPr>
          <w:p w14:paraId="12253638"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13" w:type="dxa"/>
            <w:vAlign w:val="center"/>
          </w:tcPr>
          <w:p w14:paraId="389DAEDA"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597F0853" w14:textId="77777777" w:rsidTr="00751FBD">
        <w:trPr>
          <w:trHeight w:val="2330"/>
        </w:trPr>
        <w:tc>
          <w:tcPr>
            <w:tcW w:w="3912" w:type="dxa"/>
          </w:tcPr>
          <w:p w14:paraId="6AFDE0EC" w14:textId="77777777" w:rsidR="005A74A6" w:rsidRDefault="005A74A6" w:rsidP="00521263">
            <w:pPr>
              <w:numPr>
                <w:ilvl w:val="0"/>
                <w:numId w:val="2"/>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Click Find Tutor in the navigation</w:t>
            </w:r>
          </w:p>
          <w:p w14:paraId="28AAB5D9" w14:textId="77777777" w:rsidR="005A74A6" w:rsidRDefault="005A74A6" w:rsidP="00521263">
            <w:pPr>
              <w:numPr>
                <w:ilvl w:val="0"/>
                <w:numId w:val="2"/>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A user will choose a teacher and click ‘View Profile’ button</w:t>
            </w:r>
          </w:p>
          <w:sdt>
            <w:sdtPr>
              <w:tag w:val="goog_rdk_5"/>
              <w:id w:val="1244224525"/>
              <w:showingPlcHdr/>
            </w:sdtPr>
            <w:sdtContent>
              <w:p w14:paraId="380EFFE7" w14:textId="5A8A11BA" w:rsidR="005A74A6" w:rsidRPr="003A7DAE" w:rsidRDefault="00581CFD">
                <w:pPr>
                  <w:pBdr>
                    <w:top w:val="nil"/>
                    <w:left w:val="nil"/>
                    <w:bottom w:val="nil"/>
                    <w:right w:val="nil"/>
                    <w:between w:val="nil"/>
                  </w:pBdr>
                  <w:spacing w:after="0" w:line="480" w:lineRule="auto"/>
                  <w:ind w:right="120"/>
                  <w:jc w:val="both"/>
                  <w:rPr>
                    <w:rPrChange w:id="4" w:author="jerald sayson" w:date="2021-12-07T03:16:00Z">
                      <w:rPr>
                        <w:rFonts w:ascii="Arial" w:eastAsia="Arial" w:hAnsi="Arial" w:cs="Arial"/>
                        <w:color w:val="000000"/>
                      </w:rPr>
                    </w:rPrChange>
                  </w:rPr>
                  <w:pPrChange w:id="5" w:author="jerald sayson" w:date="2021-12-07T03:16:00Z">
                    <w:pPr>
                      <w:numPr>
                        <w:numId w:val="2"/>
                      </w:numPr>
                      <w:pBdr>
                        <w:top w:val="nil"/>
                        <w:left w:val="nil"/>
                        <w:bottom w:val="nil"/>
                        <w:right w:val="nil"/>
                        <w:between w:val="nil"/>
                      </w:pBdr>
                      <w:spacing w:line="480" w:lineRule="auto"/>
                      <w:ind w:left="720" w:right="120" w:hanging="360"/>
                      <w:jc w:val="both"/>
                    </w:pPr>
                  </w:pPrChange>
                </w:pPr>
                <w:r>
                  <w:t xml:space="preserve">     </w:t>
                </w:r>
              </w:p>
            </w:sdtContent>
          </w:sdt>
          <w:p w14:paraId="327C11FE" w14:textId="77777777" w:rsidR="005A74A6" w:rsidRDefault="005A74A6" w:rsidP="00521263">
            <w:pPr>
              <w:numPr>
                <w:ilvl w:val="0"/>
                <w:numId w:val="2"/>
              </w:numPr>
              <w:pBdr>
                <w:top w:val="nil"/>
                <w:left w:val="nil"/>
                <w:bottom w:val="nil"/>
                <w:right w:val="nil"/>
                <w:between w:val="nil"/>
              </w:pBdr>
              <w:spacing w:after="0" w:line="480" w:lineRule="auto"/>
              <w:ind w:right="120"/>
              <w:jc w:val="both"/>
              <w:rPr>
                <w:rFonts w:ascii="Arial" w:eastAsia="Arial" w:hAnsi="Arial" w:cs="Arial"/>
              </w:rPr>
            </w:pPr>
            <w:r>
              <w:rPr>
                <w:rFonts w:ascii="Arial" w:eastAsia="Arial" w:hAnsi="Arial" w:cs="Arial"/>
              </w:rPr>
              <w:lastRenderedPageBreak/>
              <w:t>Click the ‘Set Appointment’ button</w:t>
            </w:r>
          </w:p>
          <w:p w14:paraId="5CCB0547" w14:textId="77777777" w:rsidR="005A74A6" w:rsidRDefault="005A74A6" w:rsidP="00521263">
            <w:pPr>
              <w:spacing w:after="0" w:line="480" w:lineRule="auto"/>
              <w:ind w:right="120"/>
              <w:jc w:val="both"/>
              <w:rPr>
                <w:rFonts w:ascii="Arial" w:eastAsia="Arial" w:hAnsi="Arial" w:cs="Arial"/>
              </w:rPr>
            </w:pPr>
          </w:p>
          <w:p w14:paraId="739663FC" w14:textId="77777777" w:rsidR="005A74A6" w:rsidRDefault="005A74A6" w:rsidP="00521263">
            <w:pPr>
              <w:spacing w:after="0" w:line="480" w:lineRule="auto"/>
              <w:ind w:right="120"/>
              <w:jc w:val="both"/>
              <w:rPr>
                <w:rFonts w:ascii="Arial" w:eastAsia="Arial" w:hAnsi="Arial" w:cs="Arial"/>
              </w:rPr>
            </w:pPr>
          </w:p>
          <w:p w14:paraId="6B86A9AA" w14:textId="77777777" w:rsidR="005A74A6" w:rsidRDefault="005A74A6" w:rsidP="00521263">
            <w:pPr>
              <w:spacing w:after="0" w:line="480" w:lineRule="auto"/>
              <w:ind w:right="120"/>
              <w:jc w:val="both"/>
              <w:rPr>
                <w:rFonts w:ascii="Arial" w:eastAsia="Arial" w:hAnsi="Arial" w:cs="Arial"/>
              </w:rPr>
            </w:pPr>
          </w:p>
          <w:p w14:paraId="2827C6FC" w14:textId="77777777" w:rsidR="005A74A6" w:rsidRDefault="005A74A6" w:rsidP="00521263">
            <w:pPr>
              <w:spacing w:after="0" w:line="480" w:lineRule="auto"/>
              <w:ind w:right="120"/>
              <w:jc w:val="both"/>
              <w:rPr>
                <w:rFonts w:ascii="Arial" w:eastAsia="Arial" w:hAnsi="Arial" w:cs="Arial"/>
              </w:rPr>
            </w:pPr>
          </w:p>
          <w:p w14:paraId="19097E80" w14:textId="77777777" w:rsidR="005A74A6" w:rsidRDefault="005A74A6" w:rsidP="00521263">
            <w:pPr>
              <w:spacing w:after="0" w:line="480" w:lineRule="auto"/>
              <w:ind w:right="120"/>
              <w:jc w:val="both"/>
              <w:rPr>
                <w:rFonts w:ascii="Arial" w:eastAsia="Arial" w:hAnsi="Arial" w:cs="Arial"/>
              </w:rPr>
            </w:pPr>
          </w:p>
          <w:p w14:paraId="1C46BCE2" w14:textId="77777777" w:rsidR="005A74A6" w:rsidRDefault="005A74A6" w:rsidP="00521263">
            <w:pPr>
              <w:spacing w:after="0" w:line="480" w:lineRule="auto"/>
              <w:ind w:right="120"/>
              <w:jc w:val="both"/>
              <w:rPr>
                <w:rFonts w:ascii="Arial" w:eastAsia="Arial" w:hAnsi="Arial" w:cs="Arial"/>
              </w:rPr>
            </w:pPr>
          </w:p>
          <w:p w14:paraId="60C8EF69" w14:textId="77777777" w:rsidR="005A74A6" w:rsidRDefault="005A74A6" w:rsidP="00521263">
            <w:pPr>
              <w:spacing w:after="0" w:line="480" w:lineRule="auto"/>
              <w:ind w:right="120"/>
              <w:jc w:val="both"/>
              <w:rPr>
                <w:rFonts w:ascii="Arial" w:eastAsia="Arial" w:hAnsi="Arial" w:cs="Arial"/>
              </w:rPr>
            </w:pPr>
          </w:p>
          <w:p w14:paraId="179569A9" w14:textId="77777777" w:rsidR="005A74A6" w:rsidRDefault="005A74A6" w:rsidP="00521263">
            <w:pPr>
              <w:spacing w:after="0" w:line="480" w:lineRule="auto"/>
              <w:ind w:right="120"/>
              <w:jc w:val="both"/>
              <w:rPr>
                <w:rFonts w:ascii="Arial" w:eastAsia="Arial" w:hAnsi="Arial" w:cs="Arial"/>
              </w:rPr>
            </w:pPr>
          </w:p>
          <w:p w14:paraId="5A033C0E" w14:textId="77777777" w:rsidR="005A74A6" w:rsidRDefault="005A74A6" w:rsidP="00521263">
            <w:pPr>
              <w:spacing w:after="0" w:line="480" w:lineRule="auto"/>
              <w:ind w:right="120"/>
              <w:jc w:val="both"/>
              <w:rPr>
                <w:rFonts w:ascii="Arial" w:eastAsia="Arial" w:hAnsi="Arial" w:cs="Arial"/>
              </w:rPr>
            </w:pPr>
          </w:p>
          <w:p w14:paraId="4923BFC0" w14:textId="77777777" w:rsidR="005A74A6" w:rsidRDefault="005A74A6" w:rsidP="00521263">
            <w:pPr>
              <w:spacing w:after="0" w:line="480" w:lineRule="auto"/>
              <w:ind w:right="120"/>
              <w:jc w:val="both"/>
              <w:rPr>
                <w:rFonts w:ascii="Arial" w:eastAsia="Arial" w:hAnsi="Arial" w:cs="Arial"/>
              </w:rPr>
            </w:pPr>
          </w:p>
          <w:p w14:paraId="7B7FFA58" w14:textId="77777777" w:rsidR="005A74A6" w:rsidRDefault="005A74A6" w:rsidP="00521263">
            <w:pPr>
              <w:spacing w:after="0" w:line="480" w:lineRule="auto"/>
              <w:ind w:right="120"/>
              <w:jc w:val="both"/>
              <w:rPr>
                <w:rFonts w:ascii="Arial" w:eastAsia="Arial" w:hAnsi="Arial" w:cs="Arial"/>
              </w:rPr>
            </w:pPr>
          </w:p>
          <w:p w14:paraId="77B3FAC0"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  The user will set programming language, set date and time, and chose the number of minutes by Slider.</w:t>
            </w:r>
          </w:p>
          <w:p w14:paraId="4EA79075" w14:textId="77777777" w:rsidR="005A74A6" w:rsidRDefault="005A74A6" w:rsidP="00521263">
            <w:pPr>
              <w:spacing w:after="0"/>
              <w:rPr>
                <w:rFonts w:ascii="Arial" w:eastAsia="Arial" w:hAnsi="Arial" w:cs="Arial"/>
              </w:rPr>
            </w:pPr>
          </w:p>
          <w:p w14:paraId="0D5DCA53" w14:textId="77777777" w:rsidR="005A74A6" w:rsidRDefault="005A74A6" w:rsidP="00521263">
            <w:pPr>
              <w:spacing w:after="0" w:line="480" w:lineRule="auto"/>
              <w:ind w:right="120"/>
              <w:jc w:val="both"/>
              <w:rPr>
                <w:rFonts w:ascii="Arial" w:eastAsia="Arial" w:hAnsi="Arial" w:cs="Arial"/>
              </w:rPr>
            </w:pPr>
          </w:p>
        </w:tc>
        <w:tc>
          <w:tcPr>
            <w:tcW w:w="3913" w:type="dxa"/>
          </w:tcPr>
          <w:p w14:paraId="62278241" w14:textId="77777777" w:rsidR="005A74A6" w:rsidRDefault="005A74A6" w:rsidP="00521263">
            <w:pPr>
              <w:spacing w:after="0" w:line="480" w:lineRule="auto"/>
              <w:ind w:left="360" w:right="120"/>
              <w:jc w:val="both"/>
              <w:rPr>
                <w:rFonts w:ascii="Arial" w:eastAsia="Arial" w:hAnsi="Arial" w:cs="Arial"/>
              </w:rPr>
            </w:pPr>
          </w:p>
          <w:p w14:paraId="20BCE8FB" w14:textId="77777777" w:rsidR="005A74A6" w:rsidRDefault="005A74A6" w:rsidP="00521263">
            <w:pPr>
              <w:spacing w:after="0" w:line="480" w:lineRule="auto"/>
              <w:ind w:left="360" w:right="120"/>
              <w:jc w:val="both"/>
              <w:rPr>
                <w:rFonts w:ascii="Arial" w:eastAsia="Arial" w:hAnsi="Arial" w:cs="Arial"/>
              </w:rPr>
            </w:pPr>
          </w:p>
          <w:sdt>
            <w:sdtPr>
              <w:tag w:val="goog_rdk_6"/>
              <w:id w:val="-995499040"/>
              <w:showingPlcHdr/>
            </w:sdtPr>
            <w:sdtContent>
              <w:p w14:paraId="0A42B835" w14:textId="1E495D43" w:rsidR="005A74A6" w:rsidRPr="003A7DAE" w:rsidRDefault="005F10B8">
                <w:pPr>
                  <w:spacing w:after="0" w:line="480" w:lineRule="auto"/>
                  <w:ind w:right="120"/>
                  <w:jc w:val="both"/>
                  <w:rPr>
                    <w:rPrChange w:id="6" w:author="jerald sayson" w:date="2021-12-07T03:16:00Z">
                      <w:rPr>
                        <w:rFonts w:ascii="Arial" w:eastAsia="Arial" w:hAnsi="Arial" w:cs="Arial"/>
                      </w:rPr>
                    </w:rPrChange>
                  </w:rPr>
                  <w:pPrChange w:id="7" w:author="jerald sayson" w:date="2021-12-07T03:16:00Z">
                    <w:pPr>
                      <w:spacing w:line="480" w:lineRule="auto"/>
                      <w:ind w:left="360" w:right="120"/>
                      <w:jc w:val="both"/>
                    </w:pPr>
                  </w:pPrChange>
                </w:pPr>
                <w:r>
                  <w:t xml:space="preserve">     </w:t>
                </w:r>
              </w:p>
            </w:sdtContent>
          </w:sdt>
          <w:p w14:paraId="3CA1869F"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3. Renders the teacher’s profile page.</w:t>
            </w:r>
          </w:p>
          <w:p w14:paraId="1BB65289" w14:textId="77777777" w:rsidR="005A74A6" w:rsidRDefault="005A74A6" w:rsidP="00521263">
            <w:pPr>
              <w:spacing w:after="0" w:line="480" w:lineRule="auto"/>
              <w:ind w:right="120"/>
              <w:jc w:val="both"/>
              <w:rPr>
                <w:rFonts w:ascii="Arial" w:eastAsia="Arial" w:hAnsi="Arial" w:cs="Arial"/>
              </w:rPr>
            </w:pPr>
          </w:p>
          <w:p w14:paraId="3C892444" w14:textId="77777777" w:rsidR="005A74A6" w:rsidRDefault="005A74A6" w:rsidP="00521263">
            <w:pPr>
              <w:spacing w:after="0" w:line="480" w:lineRule="auto"/>
              <w:ind w:right="120"/>
              <w:jc w:val="both"/>
              <w:rPr>
                <w:rFonts w:ascii="Arial" w:eastAsia="Arial" w:hAnsi="Arial" w:cs="Arial"/>
              </w:rPr>
            </w:pPr>
          </w:p>
          <w:p w14:paraId="74411E04"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4.) A Form will pop with 3 inputs for the user: Dropdown menu, where a user can choose what programming language a user wants to learn or discuss. Date and Time picker, for choosing what starting date and time a user wants to be scheduled, and a Slider where a user can choose a number of minutes and calculate the total amount to pay by the user and the total system’s commission.</w:t>
            </w:r>
          </w:p>
          <w:p w14:paraId="01296D14" w14:textId="77777777" w:rsidR="005A74A6" w:rsidRDefault="005A74A6" w:rsidP="00521263">
            <w:pPr>
              <w:spacing w:after="0" w:line="480" w:lineRule="auto"/>
              <w:ind w:right="120"/>
              <w:jc w:val="both"/>
              <w:rPr>
                <w:rFonts w:ascii="Arial" w:eastAsia="Arial" w:hAnsi="Arial" w:cs="Arial"/>
              </w:rPr>
            </w:pPr>
          </w:p>
          <w:p w14:paraId="2D4A41DA" w14:textId="77777777" w:rsidR="005A74A6" w:rsidRDefault="005A74A6" w:rsidP="00521263">
            <w:pPr>
              <w:spacing w:after="0" w:line="480" w:lineRule="auto"/>
              <w:ind w:right="120"/>
              <w:jc w:val="both"/>
              <w:rPr>
                <w:rFonts w:ascii="Arial" w:eastAsia="Arial" w:hAnsi="Arial" w:cs="Arial"/>
              </w:rPr>
            </w:pPr>
          </w:p>
          <w:p w14:paraId="14CD1AC5" w14:textId="77777777" w:rsidR="005A74A6" w:rsidRDefault="005A74A6" w:rsidP="00521263">
            <w:pPr>
              <w:spacing w:after="0" w:line="480" w:lineRule="auto"/>
              <w:ind w:left="360" w:right="120"/>
              <w:jc w:val="both"/>
              <w:rPr>
                <w:rFonts w:ascii="Arial" w:eastAsia="Arial" w:hAnsi="Arial" w:cs="Arial"/>
              </w:rPr>
            </w:pPr>
          </w:p>
          <w:p w14:paraId="1B88BCFD" w14:textId="77777777" w:rsidR="005A74A6" w:rsidRDefault="005A74A6" w:rsidP="00521263">
            <w:pPr>
              <w:spacing w:after="0" w:line="480" w:lineRule="auto"/>
              <w:ind w:left="360" w:right="120"/>
              <w:jc w:val="both"/>
              <w:rPr>
                <w:rFonts w:ascii="Arial" w:eastAsia="Arial" w:hAnsi="Arial" w:cs="Arial"/>
              </w:rPr>
            </w:pPr>
          </w:p>
          <w:p w14:paraId="67C707B1"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6. The system will view the total amount to pay by the user together with the system’s commission.</w:t>
            </w:r>
          </w:p>
        </w:tc>
      </w:tr>
    </w:tbl>
    <w:p w14:paraId="48B68135" w14:textId="4C6F57CF" w:rsidR="005A74A6" w:rsidRDefault="005F10B8" w:rsidP="00673A28">
      <w:pPr>
        <w:tabs>
          <w:tab w:val="left" w:pos="3375"/>
        </w:tabs>
        <w:spacing w:after="0" w:line="480" w:lineRule="auto"/>
        <w:ind w:firstLine="2160"/>
        <w:rPr>
          <w:rFonts w:ascii="Arial" w:eastAsia="Arial" w:hAnsi="Arial" w:cs="Arial"/>
        </w:rPr>
      </w:pPr>
      <w:r>
        <w:rPr>
          <w:noProof/>
        </w:rPr>
        <w:lastRenderedPageBreak/>
        <w:drawing>
          <wp:anchor distT="0" distB="0" distL="114300" distR="114300" simplePos="0" relativeHeight="251665920" behindDoc="1" locked="0" layoutInCell="1" allowOverlap="1" wp14:anchorId="211696DD" wp14:editId="1D0B0FF1">
            <wp:simplePos x="0" y="0"/>
            <wp:positionH relativeFrom="column">
              <wp:posOffset>1275401</wp:posOffset>
            </wp:positionH>
            <wp:positionV relativeFrom="paragraph">
              <wp:posOffset>527</wp:posOffset>
            </wp:positionV>
            <wp:extent cx="3044064" cy="1632395"/>
            <wp:effectExtent l="0" t="0" r="0" b="0"/>
            <wp:wrapTopAndBottom/>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44064" cy="1632395"/>
                    </a:xfrm>
                    <a:prstGeom prst="rect">
                      <a:avLst/>
                    </a:prstGeom>
                    <a:noFill/>
                  </pic:spPr>
                </pic:pic>
              </a:graphicData>
            </a:graphic>
            <wp14:sizeRelH relativeFrom="page">
              <wp14:pctWidth>0</wp14:pctWidth>
            </wp14:sizeRelH>
            <wp14:sizeRelV relativeFrom="page">
              <wp14:pctHeight>0</wp14:pctHeight>
            </wp14:sizeRelV>
          </wp:anchor>
        </w:drawing>
      </w:r>
      <w:r w:rsidR="005A74A6">
        <w:rPr>
          <w:rFonts w:ascii="Arial" w:eastAsia="Arial" w:hAnsi="Arial" w:cs="Arial"/>
        </w:rPr>
        <w:t>Figure 9. System Use Case of Schedule Tutorial Reservation</w:t>
      </w:r>
    </w:p>
    <w:p w14:paraId="1C879FA1" w14:textId="77777777" w:rsidR="005A74A6" w:rsidRDefault="005A74A6" w:rsidP="00521263">
      <w:pPr>
        <w:tabs>
          <w:tab w:val="left" w:pos="3375"/>
        </w:tabs>
        <w:spacing w:after="0" w:line="480" w:lineRule="auto"/>
        <w:jc w:val="center"/>
        <w:rPr>
          <w:rFonts w:ascii="Arial" w:eastAsia="Arial" w:hAnsi="Arial" w:cs="Arial"/>
        </w:rPr>
      </w:pPr>
    </w:p>
    <w:p w14:paraId="1A03A102"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18448213"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Acquire Appointment</w:t>
      </w:r>
    </w:p>
    <w:p w14:paraId="173EDD29"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reserve a schedule for collaboration appointment</w:t>
      </w:r>
    </w:p>
    <w:p w14:paraId="61B72198"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4990AAC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4DF52123"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must be accepted and process the payment</w:t>
      </w:r>
    </w:p>
    <w:p w14:paraId="50050B10"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The user successfully reserve a schedule for collaboration.</w:t>
      </w:r>
    </w:p>
    <w:p w14:paraId="6C864C5C"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3958"/>
      </w:tblGrid>
      <w:tr w:rsidR="005A74A6" w14:paraId="28F421EA" w14:textId="77777777" w:rsidTr="00751FBD">
        <w:trPr>
          <w:trHeight w:val="710"/>
        </w:trPr>
        <w:tc>
          <w:tcPr>
            <w:tcW w:w="3957" w:type="dxa"/>
            <w:vAlign w:val="center"/>
          </w:tcPr>
          <w:p w14:paraId="772C66AC"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58" w:type="dxa"/>
            <w:vAlign w:val="center"/>
          </w:tcPr>
          <w:p w14:paraId="7D6BBB0F"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36F63012" w14:textId="77777777" w:rsidTr="00751FBD">
        <w:trPr>
          <w:trHeight w:val="4580"/>
        </w:trPr>
        <w:tc>
          <w:tcPr>
            <w:tcW w:w="3957" w:type="dxa"/>
          </w:tcPr>
          <w:p w14:paraId="38C5E467" w14:textId="77777777" w:rsidR="005A74A6" w:rsidRDefault="005A74A6" w:rsidP="00521263">
            <w:pPr>
              <w:numPr>
                <w:ilvl w:val="0"/>
                <w:numId w:val="6"/>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The other user will accept the appointment request.</w:t>
            </w:r>
          </w:p>
          <w:p w14:paraId="1AD80775" w14:textId="77777777" w:rsidR="005A74A6" w:rsidRDefault="005A74A6" w:rsidP="00521263">
            <w:pPr>
              <w:numPr>
                <w:ilvl w:val="0"/>
                <w:numId w:val="6"/>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The user clicks the “Pay Now” button.</w:t>
            </w:r>
          </w:p>
          <w:p w14:paraId="6CA2C448" w14:textId="77777777" w:rsidR="005A74A6" w:rsidRDefault="005A74A6" w:rsidP="00521263">
            <w:pPr>
              <w:pBdr>
                <w:top w:val="nil"/>
                <w:left w:val="nil"/>
                <w:bottom w:val="nil"/>
                <w:right w:val="nil"/>
                <w:between w:val="nil"/>
              </w:pBdr>
              <w:spacing w:after="0" w:line="480" w:lineRule="auto"/>
              <w:ind w:left="720" w:right="120"/>
              <w:jc w:val="both"/>
              <w:rPr>
                <w:rFonts w:ascii="Arial" w:eastAsia="Arial" w:hAnsi="Arial" w:cs="Arial"/>
                <w:color w:val="000000"/>
              </w:rPr>
            </w:pPr>
          </w:p>
          <w:p w14:paraId="3B50E183"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 xml:space="preserve">      4.) The user will clicks “Pay” button.</w:t>
            </w:r>
          </w:p>
        </w:tc>
        <w:tc>
          <w:tcPr>
            <w:tcW w:w="3958" w:type="dxa"/>
          </w:tcPr>
          <w:p w14:paraId="28E83309" w14:textId="77777777" w:rsidR="005A74A6" w:rsidRDefault="005A74A6" w:rsidP="00521263">
            <w:pPr>
              <w:spacing w:after="0" w:line="480" w:lineRule="auto"/>
              <w:ind w:right="120"/>
              <w:jc w:val="both"/>
              <w:rPr>
                <w:rFonts w:ascii="Arial" w:eastAsia="Arial" w:hAnsi="Arial" w:cs="Arial"/>
              </w:rPr>
            </w:pPr>
          </w:p>
          <w:p w14:paraId="6EFAAEF1" w14:textId="77777777" w:rsidR="005A74A6" w:rsidRDefault="005A74A6" w:rsidP="00521263">
            <w:pPr>
              <w:spacing w:after="0" w:line="480" w:lineRule="auto"/>
              <w:ind w:right="120"/>
              <w:jc w:val="both"/>
              <w:rPr>
                <w:rFonts w:ascii="Arial" w:eastAsia="Arial" w:hAnsi="Arial" w:cs="Arial"/>
              </w:rPr>
            </w:pPr>
          </w:p>
          <w:p w14:paraId="2216491E" w14:textId="77777777" w:rsidR="005A74A6" w:rsidRDefault="005A74A6" w:rsidP="00521263">
            <w:pPr>
              <w:spacing w:after="0" w:line="480" w:lineRule="auto"/>
              <w:ind w:right="120"/>
              <w:jc w:val="both"/>
              <w:rPr>
                <w:rFonts w:ascii="Arial" w:eastAsia="Arial" w:hAnsi="Arial" w:cs="Arial"/>
              </w:rPr>
            </w:pPr>
          </w:p>
          <w:p w14:paraId="4BFFB739" w14:textId="69226678" w:rsidR="005A74A6" w:rsidRDefault="005A74A6" w:rsidP="00521263">
            <w:pPr>
              <w:spacing w:after="0" w:line="480" w:lineRule="auto"/>
              <w:ind w:left="360" w:right="120"/>
              <w:jc w:val="both"/>
              <w:rPr>
                <w:rFonts w:ascii="Arial" w:eastAsia="Arial" w:hAnsi="Arial" w:cs="Arial"/>
              </w:rPr>
            </w:pPr>
            <w:r>
              <w:rPr>
                <w:rFonts w:ascii="Arial" w:eastAsia="Arial" w:hAnsi="Arial" w:cs="Arial"/>
              </w:rPr>
              <w:t xml:space="preserve">3.) The system </w:t>
            </w:r>
            <w:r w:rsidR="003628F6">
              <w:rPr>
                <w:rFonts w:ascii="Arial" w:eastAsia="Arial" w:hAnsi="Arial" w:cs="Arial"/>
              </w:rPr>
              <w:t>displays</w:t>
            </w:r>
            <w:r>
              <w:rPr>
                <w:rFonts w:ascii="Arial" w:eastAsia="Arial" w:hAnsi="Arial" w:cs="Arial"/>
              </w:rPr>
              <w:t xml:space="preserve"> the Total Amount to pay for the collaboration.</w:t>
            </w:r>
          </w:p>
          <w:p w14:paraId="2C24EFCF" w14:textId="77777777" w:rsidR="005A74A6" w:rsidRDefault="005A74A6" w:rsidP="00521263">
            <w:pPr>
              <w:spacing w:after="0" w:line="480" w:lineRule="auto"/>
              <w:ind w:left="360" w:right="120"/>
              <w:jc w:val="both"/>
              <w:rPr>
                <w:rFonts w:ascii="Arial" w:eastAsia="Arial" w:hAnsi="Arial" w:cs="Arial"/>
              </w:rPr>
            </w:pPr>
          </w:p>
          <w:p w14:paraId="20109378"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 xml:space="preserve">5.) The system will process, approve the payment and the </w:t>
            </w:r>
            <w:r>
              <w:rPr>
                <w:rFonts w:ascii="Arial" w:eastAsia="Arial" w:hAnsi="Arial" w:cs="Arial"/>
              </w:rPr>
              <w:lastRenderedPageBreak/>
              <w:t>system will save the schedule of the user.</w:t>
            </w:r>
          </w:p>
        </w:tc>
      </w:tr>
    </w:tbl>
    <w:p w14:paraId="6B05FD19" w14:textId="77777777" w:rsidR="00751FBD" w:rsidRDefault="00751FBD" w:rsidP="00521263">
      <w:pPr>
        <w:spacing w:after="0"/>
        <w:rPr>
          <w:rFonts w:ascii="Arial" w:eastAsia="Arial" w:hAnsi="Arial" w:cs="Arial"/>
        </w:rPr>
      </w:pPr>
    </w:p>
    <w:p w14:paraId="1E04A3E5" w14:textId="77777777" w:rsidR="00751FBD" w:rsidRDefault="00751FBD" w:rsidP="00521263">
      <w:pPr>
        <w:spacing w:after="0"/>
        <w:rPr>
          <w:rFonts w:ascii="Arial" w:eastAsia="Arial" w:hAnsi="Arial" w:cs="Arial"/>
        </w:rPr>
      </w:pPr>
    </w:p>
    <w:p w14:paraId="3E53CADB" w14:textId="5FCB86F1" w:rsidR="005A74A6" w:rsidRDefault="00751FBD" w:rsidP="00521263">
      <w:pPr>
        <w:spacing w:after="0"/>
        <w:rPr>
          <w:rFonts w:ascii="Arial" w:eastAsia="Arial" w:hAnsi="Arial" w:cs="Arial"/>
        </w:rPr>
      </w:pPr>
      <w:r>
        <w:rPr>
          <w:noProof/>
          <w:lang w:val="en-PH" w:eastAsia="en-PH"/>
        </w:rPr>
        <w:drawing>
          <wp:anchor distT="0" distB="0" distL="114300" distR="114300" simplePos="0" relativeHeight="251652608" behindDoc="1" locked="0" layoutInCell="1" hidden="0" allowOverlap="1" wp14:anchorId="5B23486E" wp14:editId="72F14379">
            <wp:simplePos x="0" y="0"/>
            <wp:positionH relativeFrom="column">
              <wp:posOffset>981084</wp:posOffset>
            </wp:positionH>
            <wp:positionV relativeFrom="paragraph">
              <wp:posOffset>116732</wp:posOffset>
            </wp:positionV>
            <wp:extent cx="3297067" cy="1855915"/>
            <wp:effectExtent l="0" t="0" r="0" b="0"/>
            <wp:wrapTight wrapText="bothSides">
              <wp:wrapPolygon edited="0">
                <wp:start x="0" y="0"/>
                <wp:lineTo x="0" y="21290"/>
                <wp:lineTo x="21467" y="21290"/>
                <wp:lineTo x="21467" y="0"/>
                <wp:lineTo x="0" y="0"/>
              </wp:wrapPolygon>
            </wp:wrapTight>
            <wp:docPr id="4959" name="image43.jpg"/>
            <wp:cNvGraphicFramePr/>
            <a:graphic xmlns:a="http://schemas.openxmlformats.org/drawingml/2006/main">
              <a:graphicData uri="http://schemas.openxmlformats.org/drawingml/2006/picture">
                <pic:pic xmlns:pic="http://schemas.openxmlformats.org/drawingml/2006/picture">
                  <pic:nvPicPr>
                    <pic:cNvPr id="0" name="image43.jpg"/>
                    <pic:cNvPicPr preferRelativeResize="0"/>
                  </pic:nvPicPr>
                  <pic:blipFill>
                    <a:blip r:embed="rId15"/>
                    <a:srcRect/>
                    <a:stretch>
                      <a:fillRect/>
                    </a:stretch>
                  </pic:blipFill>
                  <pic:spPr>
                    <a:xfrm>
                      <a:off x="0" y="0"/>
                      <a:ext cx="3297067" cy="1855915"/>
                    </a:xfrm>
                    <a:prstGeom prst="rect">
                      <a:avLst/>
                    </a:prstGeom>
                    <a:ln/>
                  </pic:spPr>
                </pic:pic>
              </a:graphicData>
            </a:graphic>
            <wp14:sizeRelH relativeFrom="margin">
              <wp14:pctWidth>0</wp14:pctWidth>
            </wp14:sizeRelH>
            <wp14:sizeRelV relativeFrom="margin">
              <wp14:pctHeight>0</wp14:pctHeight>
            </wp14:sizeRelV>
          </wp:anchor>
        </w:drawing>
      </w:r>
    </w:p>
    <w:p w14:paraId="2F9A1771" w14:textId="791696E2" w:rsidR="005A74A6" w:rsidRDefault="005A74A6" w:rsidP="00521263">
      <w:pPr>
        <w:spacing w:after="0"/>
        <w:rPr>
          <w:rFonts w:ascii="Arial" w:eastAsia="Arial" w:hAnsi="Arial" w:cs="Arial"/>
        </w:rPr>
      </w:pPr>
    </w:p>
    <w:p w14:paraId="45821966" w14:textId="3E94577A" w:rsidR="005A74A6" w:rsidRDefault="005A74A6" w:rsidP="00521263">
      <w:pPr>
        <w:spacing w:after="0"/>
        <w:rPr>
          <w:rFonts w:ascii="Arial" w:eastAsia="Arial" w:hAnsi="Arial" w:cs="Arial"/>
        </w:rPr>
      </w:pPr>
    </w:p>
    <w:p w14:paraId="2B15459B" w14:textId="46840B68" w:rsidR="005A74A6" w:rsidRDefault="005A74A6" w:rsidP="00521263">
      <w:pPr>
        <w:spacing w:after="0"/>
        <w:rPr>
          <w:rFonts w:ascii="Arial" w:eastAsia="Arial" w:hAnsi="Arial" w:cs="Arial"/>
        </w:rPr>
      </w:pPr>
    </w:p>
    <w:p w14:paraId="6A1C2632" w14:textId="77777777" w:rsidR="005A74A6" w:rsidRDefault="005A74A6" w:rsidP="00521263">
      <w:pPr>
        <w:spacing w:after="0"/>
        <w:rPr>
          <w:rFonts w:ascii="Arial" w:eastAsia="Arial" w:hAnsi="Arial" w:cs="Arial"/>
        </w:rPr>
      </w:pPr>
    </w:p>
    <w:p w14:paraId="54F232AA" w14:textId="77777777" w:rsidR="005A74A6" w:rsidRDefault="005A74A6" w:rsidP="00521263">
      <w:pPr>
        <w:spacing w:after="0"/>
        <w:rPr>
          <w:rFonts w:ascii="Arial" w:eastAsia="Arial" w:hAnsi="Arial" w:cs="Arial"/>
        </w:rPr>
      </w:pPr>
    </w:p>
    <w:p w14:paraId="6A8E902D" w14:textId="77777777" w:rsidR="005A74A6" w:rsidRDefault="005A74A6" w:rsidP="00521263">
      <w:pPr>
        <w:spacing w:after="0"/>
        <w:rPr>
          <w:rFonts w:ascii="Arial" w:eastAsia="Arial" w:hAnsi="Arial" w:cs="Arial"/>
        </w:rPr>
      </w:pPr>
    </w:p>
    <w:p w14:paraId="7A3E082E" w14:textId="77777777" w:rsidR="005A74A6" w:rsidRDefault="005A74A6" w:rsidP="00521263">
      <w:pPr>
        <w:spacing w:after="0"/>
        <w:rPr>
          <w:rFonts w:ascii="Arial" w:eastAsia="Arial" w:hAnsi="Arial" w:cs="Arial"/>
        </w:rPr>
      </w:pPr>
    </w:p>
    <w:p w14:paraId="38CCB3E3" w14:textId="77777777" w:rsidR="005A74A6" w:rsidRDefault="005A74A6" w:rsidP="00521263">
      <w:pPr>
        <w:spacing w:after="0"/>
        <w:rPr>
          <w:rFonts w:ascii="Arial" w:eastAsia="Arial" w:hAnsi="Arial" w:cs="Arial"/>
        </w:rPr>
      </w:pPr>
    </w:p>
    <w:p w14:paraId="01D1A7AA" w14:textId="77777777" w:rsidR="00084B42" w:rsidRDefault="00084B42" w:rsidP="00521263">
      <w:pPr>
        <w:tabs>
          <w:tab w:val="left" w:pos="8221"/>
        </w:tabs>
        <w:spacing w:after="0"/>
        <w:rPr>
          <w:rFonts w:ascii="Arial" w:eastAsia="Arial" w:hAnsi="Arial" w:cs="Arial"/>
        </w:rPr>
      </w:pPr>
    </w:p>
    <w:p w14:paraId="6F05345B" w14:textId="77777777" w:rsidR="00751FBD" w:rsidRDefault="00751FBD" w:rsidP="00521263">
      <w:pPr>
        <w:tabs>
          <w:tab w:val="left" w:pos="3375"/>
        </w:tabs>
        <w:spacing w:after="0" w:line="480" w:lineRule="auto"/>
        <w:jc w:val="center"/>
        <w:rPr>
          <w:rFonts w:ascii="Arial" w:eastAsia="Arial" w:hAnsi="Arial" w:cs="Arial"/>
        </w:rPr>
      </w:pPr>
      <w:r>
        <w:rPr>
          <w:rFonts w:ascii="Arial" w:eastAsia="Arial" w:hAnsi="Arial" w:cs="Arial"/>
        </w:rPr>
        <w:tab/>
      </w:r>
      <w:r>
        <w:rPr>
          <w:rFonts w:ascii="Arial" w:eastAsia="Arial" w:hAnsi="Arial" w:cs="Arial"/>
        </w:rPr>
        <w:tab/>
      </w:r>
    </w:p>
    <w:p w14:paraId="0F8B9072" w14:textId="18221826" w:rsidR="005A74A6" w:rsidRDefault="005A74A6" w:rsidP="00521263">
      <w:pPr>
        <w:tabs>
          <w:tab w:val="left" w:pos="3375"/>
        </w:tabs>
        <w:spacing w:after="0" w:line="480" w:lineRule="auto"/>
        <w:jc w:val="center"/>
        <w:rPr>
          <w:rFonts w:ascii="Arial" w:eastAsia="Arial" w:hAnsi="Arial" w:cs="Arial"/>
        </w:rPr>
      </w:pPr>
      <w:r>
        <w:rPr>
          <w:rFonts w:ascii="Arial" w:eastAsia="Arial" w:hAnsi="Arial" w:cs="Arial"/>
        </w:rPr>
        <w:t>Figure 10. System Use Case of Navigate Webcam and Microphone</w:t>
      </w:r>
    </w:p>
    <w:p w14:paraId="783120AE" w14:textId="77777777" w:rsidR="005A74A6" w:rsidRDefault="005A74A6" w:rsidP="00521263">
      <w:pPr>
        <w:tabs>
          <w:tab w:val="left" w:pos="3375"/>
        </w:tabs>
        <w:spacing w:after="0" w:line="480" w:lineRule="auto"/>
        <w:rPr>
          <w:rFonts w:ascii="Arial" w:eastAsia="Arial" w:hAnsi="Arial" w:cs="Arial"/>
        </w:rPr>
      </w:pPr>
    </w:p>
    <w:p w14:paraId="0FBFA70E"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467870AB"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Turn on or off microphone</w:t>
      </w:r>
    </w:p>
    <w:p w14:paraId="15872CE3"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enable or disable user microphone</w:t>
      </w:r>
    </w:p>
    <w:p w14:paraId="7DD1AEFE"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70333EC1"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78FB754F"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speak to another regular user</w:t>
      </w:r>
    </w:p>
    <w:p w14:paraId="1119870C" w14:textId="40D0CE47" w:rsidR="005A74A6" w:rsidRDefault="005A74A6" w:rsidP="00C07AC5">
      <w:pPr>
        <w:spacing w:after="0" w:line="480" w:lineRule="auto"/>
        <w:ind w:left="120" w:right="120"/>
        <w:jc w:val="both"/>
        <w:rPr>
          <w:rFonts w:ascii="Arial" w:eastAsia="Arial" w:hAnsi="Arial" w:cs="Arial"/>
        </w:rPr>
      </w:pPr>
      <w:r>
        <w:rPr>
          <w:rFonts w:ascii="Arial" w:eastAsia="Arial" w:hAnsi="Arial" w:cs="Arial"/>
        </w:rPr>
        <w:tab/>
        <w:t>Post-Condition: The user can communicate to another regular user</w:t>
      </w:r>
    </w:p>
    <w:p w14:paraId="1B5E910F" w14:textId="258660AC" w:rsidR="005A74A6" w:rsidRDefault="00C07AC5" w:rsidP="00C07AC5">
      <w:pPr>
        <w:spacing w:after="0" w:line="480" w:lineRule="auto"/>
        <w:jc w:val="both"/>
        <w:rPr>
          <w:rFonts w:ascii="Arial" w:eastAsia="Arial" w:hAnsi="Arial" w:cs="Arial"/>
        </w:rPr>
      </w:pPr>
      <w:r>
        <w:rPr>
          <w:rFonts w:ascii="Arial" w:eastAsia="Arial" w:hAnsi="Arial" w:cs="Arial"/>
        </w:rPr>
        <w:lastRenderedPageBreak/>
        <w:tab/>
      </w:r>
      <w:r w:rsidR="005A74A6">
        <w:rPr>
          <w:rFonts w:ascii="Arial" w:eastAsia="Arial" w:hAnsi="Arial" w:cs="Arial"/>
        </w:rPr>
        <w:t>Steps:</w:t>
      </w:r>
    </w:p>
    <w:tbl>
      <w:tblPr>
        <w:tblW w:w="780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1"/>
        <w:gridCol w:w="3901"/>
      </w:tblGrid>
      <w:tr w:rsidR="005A74A6" w14:paraId="439D229C" w14:textId="77777777" w:rsidTr="00751FBD">
        <w:trPr>
          <w:trHeight w:val="710"/>
        </w:trPr>
        <w:tc>
          <w:tcPr>
            <w:tcW w:w="3901" w:type="dxa"/>
            <w:vAlign w:val="center"/>
          </w:tcPr>
          <w:p w14:paraId="15EF9AAF"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01" w:type="dxa"/>
            <w:vAlign w:val="center"/>
          </w:tcPr>
          <w:p w14:paraId="240DE1D3"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4AACBF33" w14:textId="77777777" w:rsidTr="00751FBD">
        <w:trPr>
          <w:trHeight w:val="2330"/>
        </w:trPr>
        <w:tc>
          <w:tcPr>
            <w:tcW w:w="3901" w:type="dxa"/>
          </w:tcPr>
          <w:p w14:paraId="7E459508" w14:textId="77777777" w:rsidR="005A74A6" w:rsidRDefault="005A74A6" w:rsidP="00521263">
            <w:pPr>
              <w:numPr>
                <w:ilvl w:val="0"/>
                <w:numId w:val="15"/>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 xml:space="preserve">Clicked the Collaboration Link </w:t>
            </w:r>
          </w:p>
          <w:p w14:paraId="4E73565B" w14:textId="77777777" w:rsidR="005A74A6" w:rsidRDefault="005A74A6" w:rsidP="00521263">
            <w:pPr>
              <w:spacing w:after="0" w:line="480" w:lineRule="auto"/>
              <w:ind w:right="120"/>
              <w:jc w:val="both"/>
              <w:rPr>
                <w:rFonts w:ascii="Arial" w:eastAsia="Arial" w:hAnsi="Arial" w:cs="Arial"/>
              </w:rPr>
            </w:pPr>
          </w:p>
          <w:p w14:paraId="39C4C40A" w14:textId="77777777" w:rsidR="005A74A6" w:rsidRDefault="005A74A6" w:rsidP="00521263">
            <w:pPr>
              <w:spacing w:after="0" w:line="480" w:lineRule="auto"/>
              <w:ind w:right="120"/>
              <w:jc w:val="both"/>
              <w:rPr>
                <w:rFonts w:ascii="Arial" w:eastAsia="Arial" w:hAnsi="Arial" w:cs="Arial"/>
              </w:rPr>
            </w:pPr>
          </w:p>
          <w:p w14:paraId="4CA18B73" w14:textId="37FA12ED"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w:t>
            </w:r>
            <w:r w:rsidR="003628F6">
              <w:rPr>
                <w:rFonts w:ascii="Arial" w:eastAsia="Arial" w:hAnsi="Arial" w:cs="Arial"/>
              </w:rPr>
              <w:t>3</w:t>
            </w:r>
            <w:r>
              <w:rPr>
                <w:rFonts w:ascii="Arial" w:eastAsia="Arial" w:hAnsi="Arial" w:cs="Arial"/>
              </w:rPr>
              <w:t>.)  The user clicks the Audio toggle button</w:t>
            </w:r>
          </w:p>
        </w:tc>
        <w:tc>
          <w:tcPr>
            <w:tcW w:w="3901" w:type="dxa"/>
          </w:tcPr>
          <w:p w14:paraId="6C6F901E" w14:textId="77777777" w:rsidR="005A74A6" w:rsidRDefault="005A74A6" w:rsidP="00521263">
            <w:pPr>
              <w:spacing w:after="0" w:line="480" w:lineRule="auto"/>
              <w:ind w:right="120"/>
              <w:jc w:val="both"/>
              <w:rPr>
                <w:rFonts w:ascii="Arial" w:eastAsia="Arial" w:hAnsi="Arial" w:cs="Arial"/>
              </w:rPr>
            </w:pPr>
          </w:p>
          <w:p w14:paraId="0EF8CAD5"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2.) The user will redirect to the link and open the Collaboration Room</w:t>
            </w:r>
          </w:p>
          <w:p w14:paraId="798A11A3" w14:textId="77777777" w:rsidR="005A74A6" w:rsidRDefault="005A74A6" w:rsidP="00521263">
            <w:pPr>
              <w:spacing w:after="0" w:line="480" w:lineRule="auto"/>
              <w:ind w:right="120"/>
              <w:jc w:val="both"/>
              <w:rPr>
                <w:rFonts w:ascii="Arial" w:eastAsia="Arial" w:hAnsi="Arial" w:cs="Arial"/>
              </w:rPr>
            </w:pPr>
          </w:p>
          <w:p w14:paraId="40D38643" w14:textId="77777777" w:rsidR="005A74A6" w:rsidRDefault="005A74A6" w:rsidP="00521263">
            <w:pPr>
              <w:spacing w:after="0" w:line="480" w:lineRule="auto"/>
              <w:ind w:right="120"/>
              <w:jc w:val="both"/>
              <w:rPr>
                <w:rFonts w:ascii="Arial" w:eastAsia="Arial" w:hAnsi="Arial" w:cs="Arial"/>
              </w:rPr>
            </w:pPr>
          </w:p>
          <w:p w14:paraId="0DD28F7C" w14:textId="26DA1A66" w:rsidR="005A74A6" w:rsidRDefault="003628F6" w:rsidP="00521263">
            <w:pPr>
              <w:spacing w:after="0" w:line="480" w:lineRule="auto"/>
              <w:ind w:left="360" w:right="120"/>
              <w:jc w:val="both"/>
              <w:rPr>
                <w:rFonts w:ascii="Arial" w:eastAsia="Arial" w:hAnsi="Arial" w:cs="Arial"/>
              </w:rPr>
            </w:pPr>
            <w:r>
              <w:rPr>
                <w:rFonts w:ascii="Arial" w:eastAsia="Arial" w:hAnsi="Arial" w:cs="Arial"/>
              </w:rPr>
              <w:t>4</w:t>
            </w:r>
            <w:r w:rsidR="005A74A6">
              <w:rPr>
                <w:rFonts w:ascii="Arial" w:eastAsia="Arial" w:hAnsi="Arial" w:cs="Arial"/>
              </w:rPr>
              <w:t>.) The system will turn on or off the microphone input of the user</w:t>
            </w:r>
          </w:p>
          <w:p w14:paraId="61D74509" w14:textId="0DE3E6DE" w:rsidR="005A74A6" w:rsidRDefault="005A74A6" w:rsidP="00521263">
            <w:pPr>
              <w:spacing w:after="0" w:line="480" w:lineRule="auto"/>
              <w:ind w:left="360" w:right="120"/>
              <w:jc w:val="both"/>
              <w:rPr>
                <w:rFonts w:ascii="Arial" w:eastAsia="Arial" w:hAnsi="Arial" w:cs="Arial"/>
              </w:rPr>
            </w:pPr>
            <w:r>
              <w:rPr>
                <w:rFonts w:ascii="Arial" w:eastAsia="Arial" w:hAnsi="Arial" w:cs="Arial"/>
              </w:rPr>
              <w:t xml:space="preserve">            </w:t>
            </w:r>
            <w:r w:rsidR="003628F6">
              <w:rPr>
                <w:rFonts w:ascii="Arial" w:eastAsia="Arial" w:hAnsi="Arial" w:cs="Arial"/>
              </w:rPr>
              <w:t>4</w:t>
            </w:r>
            <w:r>
              <w:rPr>
                <w:rFonts w:ascii="Arial" w:eastAsia="Arial" w:hAnsi="Arial" w:cs="Arial"/>
              </w:rPr>
              <w:t>.1 If microphone input of user will turn on is true, the user allowed the system to access the microphone and will be audible on another user else</w:t>
            </w:r>
          </w:p>
          <w:p w14:paraId="1A8064EE" w14:textId="10410C13"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w:t>
            </w:r>
            <w:r w:rsidR="003628F6">
              <w:rPr>
                <w:rFonts w:ascii="Arial" w:eastAsia="Arial" w:hAnsi="Arial" w:cs="Arial"/>
              </w:rPr>
              <w:t>4</w:t>
            </w:r>
            <w:r>
              <w:rPr>
                <w:rFonts w:ascii="Arial" w:eastAsia="Arial" w:hAnsi="Arial" w:cs="Arial"/>
              </w:rPr>
              <w:t>.2 The microphone input of the user will remain turn off and inaudible to the other user.</w:t>
            </w:r>
          </w:p>
        </w:tc>
      </w:tr>
    </w:tbl>
    <w:p w14:paraId="602FDEF8" w14:textId="77777777" w:rsidR="005A74A6" w:rsidRDefault="005A74A6" w:rsidP="00521263">
      <w:pPr>
        <w:spacing w:after="0"/>
        <w:rPr>
          <w:rFonts w:ascii="Arial" w:eastAsia="Arial" w:hAnsi="Arial" w:cs="Arial"/>
        </w:rPr>
      </w:pPr>
    </w:p>
    <w:p w14:paraId="2789A8F6"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6723A92D"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Turn on or off Web Camera</w:t>
      </w:r>
    </w:p>
    <w:p w14:paraId="5E1E0BF2"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enable or disable user microphone</w:t>
      </w:r>
    </w:p>
    <w:p w14:paraId="41BD32A2"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124C4406"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12DA657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speak to another regular user</w:t>
      </w:r>
    </w:p>
    <w:p w14:paraId="5F740E93"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The user can communicate to another regular user</w:t>
      </w:r>
    </w:p>
    <w:p w14:paraId="02601704" w14:textId="77777777" w:rsidR="005A74A6" w:rsidRDefault="005A74A6" w:rsidP="00C07AC5">
      <w:pPr>
        <w:spacing w:after="0" w:line="480" w:lineRule="auto"/>
        <w:ind w:firstLine="720"/>
        <w:jc w:val="both"/>
        <w:rPr>
          <w:rFonts w:ascii="Arial" w:eastAsia="Arial" w:hAnsi="Arial" w:cs="Arial"/>
        </w:rPr>
      </w:pPr>
      <w:r>
        <w:rPr>
          <w:rFonts w:ascii="Arial" w:eastAsia="Arial" w:hAnsi="Arial" w:cs="Arial"/>
        </w:rPr>
        <w:lastRenderedPageBreak/>
        <w:t>Steps:</w:t>
      </w:r>
    </w:p>
    <w:tbl>
      <w:tblPr>
        <w:tblW w:w="780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1"/>
        <w:gridCol w:w="3901"/>
      </w:tblGrid>
      <w:tr w:rsidR="005A74A6" w14:paraId="01B46CCB" w14:textId="77777777" w:rsidTr="00C07AC5">
        <w:trPr>
          <w:trHeight w:val="710"/>
        </w:trPr>
        <w:tc>
          <w:tcPr>
            <w:tcW w:w="3901" w:type="dxa"/>
            <w:vAlign w:val="center"/>
          </w:tcPr>
          <w:p w14:paraId="3B5FA05D"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01" w:type="dxa"/>
            <w:vAlign w:val="center"/>
          </w:tcPr>
          <w:p w14:paraId="5E97D432"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1E6CF5B5" w14:textId="77777777" w:rsidTr="00C07AC5">
        <w:trPr>
          <w:trHeight w:val="2330"/>
        </w:trPr>
        <w:tc>
          <w:tcPr>
            <w:tcW w:w="3901" w:type="dxa"/>
          </w:tcPr>
          <w:p w14:paraId="01BE4712"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1.)  Clicked the Collaboration Link </w:t>
            </w:r>
          </w:p>
          <w:p w14:paraId="7BB92E2B" w14:textId="1E10D0EF" w:rsidR="005A74A6" w:rsidRDefault="005A74A6" w:rsidP="00521263">
            <w:pPr>
              <w:spacing w:after="0" w:line="480" w:lineRule="auto"/>
              <w:ind w:right="120"/>
              <w:jc w:val="both"/>
              <w:rPr>
                <w:rFonts w:ascii="Arial" w:eastAsia="Arial" w:hAnsi="Arial" w:cs="Arial"/>
              </w:rPr>
            </w:pPr>
          </w:p>
          <w:p w14:paraId="0A2D140B" w14:textId="77777777" w:rsidR="005A74A6" w:rsidRDefault="005A74A6" w:rsidP="00521263">
            <w:pPr>
              <w:spacing w:after="0" w:line="480" w:lineRule="auto"/>
              <w:ind w:right="120"/>
              <w:jc w:val="both"/>
              <w:rPr>
                <w:rFonts w:ascii="Arial" w:eastAsia="Arial" w:hAnsi="Arial" w:cs="Arial"/>
              </w:rPr>
            </w:pPr>
          </w:p>
          <w:p w14:paraId="7E668F88"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3.)  The user clicks the Video Camera toggle button</w:t>
            </w:r>
          </w:p>
          <w:p w14:paraId="3F9D54AF" w14:textId="77777777" w:rsidR="005A74A6" w:rsidRDefault="005A74A6" w:rsidP="00521263">
            <w:pPr>
              <w:spacing w:after="0" w:line="480" w:lineRule="auto"/>
              <w:ind w:right="120"/>
              <w:jc w:val="both"/>
              <w:rPr>
                <w:rFonts w:ascii="Arial" w:eastAsia="Arial" w:hAnsi="Arial" w:cs="Arial"/>
              </w:rPr>
            </w:pPr>
          </w:p>
          <w:p w14:paraId="11C69638" w14:textId="77777777" w:rsidR="005A74A6" w:rsidRDefault="005A74A6" w:rsidP="00521263">
            <w:pPr>
              <w:spacing w:after="0" w:line="480" w:lineRule="auto"/>
              <w:ind w:right="120"/>
              <w:jc w:val="both"/>
              <w:rPr>
                <w:rFonts w:ascii="Arial" w:eastAsia="Arial" w:hAnsi="Arial" w:cs="Arial"/>
              </w:rPr>
            </w:pPr>
          </w:p>
          <w:p w14:paraId="0A7D9141" w14:textId="77777777" w:rsidR="005A74A6" w:rsidRDefault="005A74A6" w:rsidP="00521263">
            <w:pPr>
              <w:spacing w:after="0" w:line="480" w:lineRule="auto"/>
              <w:ind w:right="120"/>
              <w:jc w:val="both"/>
              <w:rPr>
                <w:rFonts w:ascii="Arial" w:eastAsia="Arial" w:hAnsi="Arial" w:cs="Arial"/>
              </w:rPr>
            </w:pPr>
          </w:p>
          <w:p w14:paraId="0E3A12DA" w14:textId="1CE6184D" w:rsidR="005A74A6" w:rsidRDefault="005A74A6" w:rsidP="00521263">
            <w:pPr>
              <w:spacing w:after="0" w:line="480" w:lineRule="auto"/>
              <w:ind w:right="120"/>
              <w:jc w:val="both"/>
              <w:rPr>
                <w:rFonts w:ascii="Arial" w:eastAsia="Arial" w:hAnsi="Arial" w:cs="Arial"/>
              </w:rPr>
            </w:pPr>
          </w:p>
          <w:p w14:paraId="64F1FD6D" w14:textId="77777777" w:rsidR="005A74A6" w:rsidRDefault="005A74A6" w:rsidP="00521263">
            <w:pPr>
              <w:spacing w:after="0" w:line="480" w:lineRule="auto"/>
              <w:ind w:right="120"/>
              <w:jc w:val="both"/>
              <w:rPr>
                <w:rFonts w:ascii="Arial" w:eastAsia="Arial" w:hAnsi="Arial" w:cs="Arial"/>
              </w:rPr>
            </w:pPr>
          </w:p>
          <w:p w14:paraId="32941C56" w14:textId="23E8CCF0" w:rsidR="005A74A6" w:rsidRDefault="005A74A6" w:rsidP="00521263">
            <w:pPr>
              <w:spacing w:after="0" w:line="480" w:lineRule="auto"/>
              <w:ind w:right="120"/>
              <w:jc w:val="both"/>
              <w:rPr>
                <w:rFonts w:ascii="Arial" w:eastAsia="Arial" w:hAnsi="Arial" w:cs="Arial"/>
              </w:rPr>
            </w:pPr>
          </w:p>
          <w:p w14:paraId="770FCBA2" w14:textId="668B9DE9" w:rsidR="005A74A6" w:rsidRDefault="005A74A6" w:rsidP="00521263">
            <w:pPr>
              <w:spacing w:after="0" w:line="480" w:lineRule="auto"/>
              <w:ind w:right="120"/>
              <w:jc w:val="both"/>
              <w:rPr>
                <w:rFonts w:ascii="Arial" w:eastAsia="Arial" w:hAnsi="Arial" w:cs="Arial"/>
              </w:rPr>
            </w:pPr>
          </w:p>
          <w:p w14:paraId="3403EF20" w14:textId="77777777" w:rsidR="005A74A6" w:rsidRDefault="005A74A6" w:rsidP="00521263">
            <w:pPr>
              <w:spacing w:after="0"/>
              <w:rPr>
                <w:rFonts w:ascii="Arial" w:eastAsia="Arial" w:hAnsi="Arial" w:cs="Arial"/>
              </w:rPr>
            </w:pPr>
          </w:p>
          <w:p w14:paraId="15F98069" w14:textId="0C94F5F9" w:rsidR="005A74A6" w:rsidRDefault="005A74A6" w:rsidP="00521263">
            <w:pPr>
              <w:spacing w:after="0"/>
              <w:rPr>
                <w:rFonts w:ascii="Arial" w:eastAsia="Arial" w:hAnsi="Arial" w:cs="Arial"/>
              </w:rPr>
            </w:pPr>
          </w:p>
        </w:tc>
        <w:tc>
          <w:tcPr>
            <w:tcW w:w="3901" w:type="dxa"/>
          </w:tcPr>
          <w:p w14:paraId="1FBFF132" w14:textId="5FFBF225" w:rsidR="005A74A6" w:rsidRDefault="005A74A6" w:rsidP="00521263">
            <w:pPr>
              <w:spacing w:after="0" w:line="480" w:lineRule="auto"/>
              <w:ind w:right="120"/>
              <w:jc w:val="both"/>
              <w:rPr>
                <w:rFonts w:ascii="Arial" w:eastAsia="Arial" w:hAnsi="Arial" w:cs="Arial"/>
              </w:rPr>
            </w:pPr>
          </w:p>
          <w:p w14:paraId="2194D5B8" w14:textId="1F7E4B4E" w:rsidR="005A74A6" w:rsidRDefault="005A74A6" w:rsidP="00521263">
            <w:pPr>
              <w:spacing w:after="0" w:line="480" w:lineRule="auto"/>
              <w:ind w:left="360" w:right="120"/>
              <w:jc w:val="both"/>
              <w:rPr>
                <w:rFonts w:ascii="Arial" w:eastAsia="Arial" w:hAnsi="Arial" w:cs="Arial"/>
              </w:rPr>
            </w:pPr>
            <w:r>
              <w:rPr>
                <w:rFonts w:ascii="Arial" w:eastAsia="Arial" w:hAnsi="Arial" w:cs="Arial"/>
              </w:rPr>
              <w:t>2.) The user will redirect to the link and open the Collaboration Room.</w:t>
            </w:r>
          </w:p>
          <w:p w14:paraId="65D7C36A" w14:textId="00F72425" w:rsidR="005A74A6" w:rsidRDefault="005A74A6" w:rsidP="00521263">
            <w:pPr>
              <w:spacing w:after="0" w:line="480" w:lineRule="auto"/>
              <w:ind w:left="360" w:right="120"/>
              <w:jc w:val="both"/>
              <w:rPr>
                <w:rFonts w:ascii="Arial" w:eastAsia="Arial" w:hAnsi="Arial" w:cs="Arial"/>
              </w:rPr>
            </w:pPr>
          </w:p>
          <w:p w14:paraId="2170B5F7" w14:textId="1EF24610" w:rsidR="005A74A6" w:rsidRDefault="005A74A6" w:rsidP="00521263">
            <w:pPr>
              <w:spacing w:after="0" w:line="480" w:lineRule="auto"/>
              <w:ind w:right="120"/>
              <w:jc w:val="both"/>
              <w:rPr>
                <w:rFonts w:ascii="Arial" w:eastAsia="Arial" w:hAnsi="Arial" w:cs="Arial"/>
              </w:rPr>
            </w:pPr>
          </w:p>
          <w:p w14:paraId="7C019341" w14:textId="75D84A8A" w:rsidR="005A74A6" w:rsidRDefault="005A74A6" w:rsidP="00521263">
            <w:pPr>
              <w:spacing w:after="0" w:line="480" w:lineRule="auto"/>
              <w:ind w:left="360" w:right="120"/>
              <w:jc w:val="both"/>
              <w:rPr>
                <w:rFonts w:ascii="Arial" w:eastAsia="Arial" w:hAnsi="Arial" w:cs="Arial"/>
              </w:rPr>
            </w:pPr>
            <w:r>
              <w:rPr>
                <w:rFonts w:ascii="Arial" w:eastAsia="Arial" w:hAnsi="Arial" w:cs="Arial"/>
              </w:rPr>
              <w:t>4.) The system will turn on or off the camera.</w:t>
            </w:r>
          </w:p>
          <w:p w14:paraId="637B0C3D" w14:textId="21959577" w:rsidR="005A74A6" w:rsidRDefault="005A74A6" w:rsidP="00521263">
            <w:pPr>
              <w:spacing w:after="0" w:line="480" w:lineRule="auto"/>
              <w:ind w:left="360" w:right="120"/>
              <w:jc w:val="both"/>
              <w:rPr>
                <w:rFonts w:ascii="Arial" w:eastAsia="Arial" w:hAnsi="Arial" w:cs="Arial"/>
              </w:rPr>
            </w:pPr>
            <w:r>
              <w:rPr>
                <w:rFonts w:ascii="Arial" w:eastAsia="Arial" w:hAnsi="Arial" w:cs="Arial"/>
              </w:rPr>
              <w:t xml:space="preserve">        4.1 If video camera will turn on is true, the user allowed the system to access the camera and viewed on another user else</w:t>
            </w:r>
          </w:p>
          <w:p w14:paraId="02916218" w14:textId="794EA596" w:rsidR="005A74A6" w:rsidRDefault="005A74A6" w:rsidP="00521263">
            <w:pPr>
              <w:spacing w:after="0" w:line="480" w:lineRule="auto"/>
              <w:ind w:left="360" w:right="120"/>
              <w:jc w:val="both"/>
              <w:rPr>
                <w:rFonts w:ascii="Arial" w:eastAsia="Arial" w:hAnsi="Arial" w:cs="Arial"/>
              </w:rPr>
            </w:pPr>
            <w:r>
              <w:rPr>
                <w:rFonts w:ascii="Arial" w:eastAsia="Arial" w:hAnsi="Arial" w:cs="Arial"/>
              </w:rPr>
              <w:t xml:space="preserve">        4.2 The video camera will remain turn off and inaccessible to the other user.</w:t>
            </w:r>
          </w:p>
        </w:tc>
      </w:tr>
    </w:tbl>
    <w:p w14:paraId="12499AF7" w14:textId="77777777" w:rsidR="00BB1344" w:rsidRDefault="00BB1344" w:rsidP="00521263">
      <w:pPr>
        <w:spacing w:after="0"/>
        <w:jc w:val="center"/>
        <w:rPr>
          <w:rFonts w:ascii="Arial" w:eastAsia="Arial" w:hAnsi="Arial" w:cs="Arial"/>
        </w:rPr>
      </w:pPr>
    </w:p>
    <w:p w14:paraId="089D6986" w14:textId="458CD29E" w:rsidR="00BB1344" w:rsidRDefault="00BB1344" w:rsidP="003221D4">
      <w:pPr>
        <w:spacing w:after="0"/>
        <w:rPr>
          <w:rFonts w:ascii="Arial" w:eastAsia="Arial" w:hAnsi="Arial" w:cs="Arial"/>
        </w:rPr>
      </w:pPr>
    </w:p>
    <w:p w14:paraId="4678C433" w14:textId="77777777" w:rsidR="003221D4" w:rsidRDefault="003221D4" w:rsidP="003221D4">
      <w:pPr>
        <w:spacing w:after="0"/>
        <w:rPr>
          <w:rFonts w:ascii="Arial" w:eastAsia="Arial" w:hAnsi="Arial" w:cs="Arial"/>
        </w:rPr>
      </w:pPr>
    </w:p>
    <w:p w14:paraId="23101CFE" w14:textId="77777777" w:rsidR="00BB1344" w:rsidRDefault="00BB1344" w:rsidP="003221D4">
      <w:pPr>
        <w:spacing w:after="0"/>
        <w:rPr>
          <w:rFonts w:ascii="Arial" w:eastAsia="Arial" w:hAnsi="Arial" w:cs="Arial"/>
        </w:rPr>
      </w:pPr>
    </w:p>
    <w:p w14:paraId="551AE311" w14:textId="4DB7DDE0" w:rsidR="005A74A6" w:rsidRDefault="00C07AC5" w:rsidP="00BB1344">
      <w:pPr>
        <w:spacing w:after="0"/>
        <w:ind w:firstLine="720"/>
        <w:jc w:val="center"/>
        <w:rPr>
          <w:rFonts w:ascii="Arial" w:eastAsia="Arial" w:hAnsi="Arial" w:cs="Arial"/>
        </w:rPr>
      </w:pPr>
      <w:ins w:id="8" w:author="DNTS" w:date="2021-12-07T09:47:00Z">
        <w:r>
          <w:rPr>
            <w:noProof/>
            <w:lang w:val="en-PH" w:eastAsia="en-PH"/>
          </w:rPr>
          <w:lastRenderedPageBreak/>
          <w:drawing>
            <wp:anchor distT="0" distB="0" distL="114300" distR="114300" simplePos="0" relativeHeight="251652608" behindDoc="1" locked="0" layoutInCell="1" hidden="0" allowOverlap="1" wp14:anchorId="25101355" wp14:editId="508A90D2">
              <wp:simplePos x="0" y="0"/>
              <wp:positionH relativeFrom="column">
                <wp:posOffset>1225488</wp:posOffset>
              </wp:positionH>
              <wp:positionV relativeFrom="paragraph">
                <wp:posOffset>-163276</wp:posOffset>
              </wp:positionV>
              <wp:extent cx="3238105" cy="2071255"/>
              <wp:effectExtent l="0" t="0" r="0" b="0"/>
              <wp:wrapTopAndBottom/>
              <wp:docPr id="4914" name="image6.jpg"/>
              <wp:cNvGraphicFramePr/>
              <a:graphic xmlns:a="http://schemas.openxmlformats.org/drawingml/2006/main">
                <a:graphicData uri="http://schemas.openxmlformats.org/drawingml/2006/picture">
                  <pic:pic xmlns:pic="http://schemas.openxmlformats.org/drawingml/2006/picture">
                    <pic:nvPicPr>
                      <pic:cNvPr id="4914" name="image6.jp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3238105" cy="2071255"/>
                      </a:xfrm>
                      <a:prstGeom prst="rect">
                        <a:avLst/>
                      </a:prstGeom>
                      <a:ln/>
                    </pic:spPr>
                  </pic:pic>
                </a:graphicData>
              </a:graphic>
              <wp14:sizeRelH relativeFrom="margin">
                <wp14:pctWidth>0</wp14:pctWidth>
              </wp14:sizeRelH>
              <wp14:sizeRelV relativeFrom="margin">
                <wp14:pctHeight>0</wp14:pctHeight>
              </wp14:sizeRelV>
            </wp:anchor>
          </w:drawing>
        </w:r>
      </w:ins>
      <w:r w:rsidR="005A74A6">
        <w:rPr>
          <w:rFonts w:ascii="Arial" w:eastAsia="Arial" w:hAnsi="Arial" w:cs="Arial"/>
        </w:rPr>
        <w:t>Figure 11. System Use Case of Tutorial Topics</w:t>
      </w:r>
    </w:p>
    <w:p w14:paraId="0385EA82" w14:textId="3343DE6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43821CD9" w14:textId="51164E6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Save the selected topic</w:t>
      </w:r>
    </w:p>
    <w:p w14:paraId="71997D55"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set a topic for tutorial</w:t>
      </w:r>
    </w:p>
    <w:p w14:paraId="286A112E" w14:textId="77777777" w:rsidR="005A74A6" w:rsidRDefault="005A74A6" w:rsidP="00521263">
      <w:pPr>
        <w:tabs>
          <w:tab w:val="left" w:pos="720"/>
          <w:tab w:val="left" w:pos="1440"/>
          <w:tab w:val="left" w:pos="2160"/>
          <w:tab w:val="left" w:pos="2880"/>
          <w:tab w:val="left" w:pos="5366"/>
        </w:tabs>
        <w:spacing w:after="0" w:line="480" w:lineRule="auto"/>
        <w:ind w:left="120" w:right="120"/>
        <w:jc w:val="both"/>
        <w:rPr>
          <w:rFonts w:ascii="Arial" w:eastAsia="Arial" w:hAnsi="Arial" w:cs="Arial"/>
        </w:rPr>
      </w:pPr>
      <w:r>
        <w:rPr>
          <w:rFonts w:ascii="Arial" w:eastAsia="Arial" w:hAnsi="Arial" w:cs="Arial"/>
        </w:rPr>
        <w:tab/>
        <w:t>Triggering Actor: User</w:t>
      </w:r>
      <w:sdt>
        <w:sdtPr>
          <w:tag w:val="goog_rdk_8"/>
          <w:id w:val="-382328067"/>
        </w:sdtPr>
        <w:sdtContent>
          <w:r>
            <w:rPr>
              <w:rFonts w:ascii="Arial" w:eastAsia="Arial" w:hAnsi="Arial" w:cs="Arial"/>
              <w:rPrChange w:id="9" w:author="DNTS" w:date="2021-12-07T09:11:00Z">
                <w:rPr>
                  <w:rFonts w:ascii="Arial" w:eastAsia="Arial" w:hAnsi="Arial" w:cs="Arial"/>
                  <w:color w:val="FF0000"/>
                </w:rPr>
              </w:rPrChange>
            </w:rPr>
            <w:tab/>
          </w:r>
          <w:r>
            <w:rPr>
              <w:rFonts w:ascii="Arial" w:eastAsia="Arial" w:hAnsi="Arial" w:cs="Arial"/>
              <w:rPrChange w:id="10" w:author="DNTS" w:date="2021-12-07T09:11:00Z">
                <w:rPr>
                  <w:rFonts w:ascii="Arial" w:eastAsia="Arial" w:hAnsi="Arial" w:cs="Arial"/>
                  <w:color w:val="FF0000"/>
                </w:rPr>
              </w:rPrChange>
            </w:rPr>
            <w:tab/>
          </w:r>
        </w:sdtContent>
      </w:sdt>
    </w:p>
    <w:p w14:paraId="0821C963"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13378CDF"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select a tutorial programming language and topic</w:t>
      </w:r>
    </w:p>
    <w:p w14:paraId="5523F970"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The user programming language and topic will be set.</w:t>
      </w:r>
    </w:p>
    <w:p w14:paraId="602520E4" w14:textId="77777777" w:rsidR="005A74A6" w:rsidRDefault="005A74A6" w:rsidP="00521263">
      <w:pPr>
        <w:spacing w:after="0" w:line="480" w:lineRule="auto"/>
        <w:ind w:left="120" w:right="120"/>
        <w:jc w:val="both"/>
        <w:rPr>
          <w:rFonts w:ascii="Arial" w:eastAsia="Arial" w:hAnsi="Arial" w:cs="Arial"/>
        </w:rPr>
      </w:pPr>
    </w:p>
    <w:p w14:paraId="0B6BB78D"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0"/>
        <w:gridCol w:w="4245"/>
      </w:tblGrid>
      <w:tr w:rsidR="005A74A6" w14:paraId="23FCFE0A" w14:textId="77777777" w:rsidTr="00751FBD">
        <w:trPr>
          <w:trHeight w:val="710"/>
        </w:trPr>
        <w:tc>
          <w:tcPr>
            <w:tcW w:w="3670" w:type="dxa"/>
            <w:vAlign w:val="center"/>
          </w:tcPr>
          <w:p w14:paraId="3E6D6534"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4245" w:type="dxa"/>
            <w:vAlign w:val="center"/>
          </w:tcPr>
          <w:p w14:paraId="05D05296"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1B95B755" w14:textId="77777777" w:rsidTr="00751FBD">
        <w:trPr>
          <w:trHeight w:val="70"/>
        </w:trPr>
        <w:tc>
          <w:tcPr>
            <w:tcW w:w="3670" w:type="dxa"/>
          </w:tcPr>
          <w:p w14:paraId="3BAA8C4A" w14:textId="77777777" w:rsidR="005A74A6" w:rsidRDefault="005A74A6" w:rsidP="00521263">
            <w:pPr>
              <w:spacing w:after="0"/>
              <w:rPr>
                <w:rFonts w:ascii="Arial" w:eastAsia="Arial" w:hAnsi="Arial" w:cs="Arial"/>
              </w:rPr>
            </w:pPr>
            <w:r>
              <w:rPr>
                <w:rFonts w:ascii="Arial" w:eastAsia="Arial" w:hAnsi="Arial" w:cs="Arial"/>
              </w:rPr>
              <w:t xml:space="preserve">    1.)</w:t>
            </w:r>
            <w:r>
              <w:rPr>
                <w:rFonts w:ascii="Arial" w:eastAsia="Arial" w:hAnsi="Arial" w:cs="Arial"/>
              </w:rPr>
              <w:tab/>
              <w:t>Click the user’s profile picture in the navigation.</w:t>
            </w:r>
          </w:p>
          <w:p w14:paraId="18D4D7BD" w14:textId="77777777" w:rsidR="005A74A6" w:rsidRDefault="005A74A6" w:rsidP="00521263">
            <w:pPr>
              <w:spacing w:after="0"/>
              <w:rPr>
                <w:rFonts w:ascii="Arial" w:eastAsia="Arial" w:hAnsi="Arial" w:cs="Arial"/>
              </w:rPr>
            </w:pPr>
          </w:p>
          <w:p w14:paraId="386533DE" w14:textId="77777777" w:rsidR="005A74A6" w:rsidRDefault="005A74A6" w:rsidP="00521263">
            <w:pPr>
              <w:spacing w:after="0"/>
              <w:rPr>
                <w:rFonts w:ascii="Arial" w:eastAsia="Arial" w:hAnsi="Arial" w:cs="Arial"/>
              </w:rPr>
            </w:pPr>
          </w:p>
          <w:p w14:paraId="1D83AD0F" w14:textId="77777777" w:rsidR="005A74A6" w:rsidRDefault="005A74A6" w:rsidP="00521263">
            <w:pPr>
              <w:spacing w:after="0"/>
              <w:rPr>
                <w:rFonts w:ascii="Arial" w:eastAsia="Arial" w:hAnsi="Arial" w:cs="Arial"/>
              </w:rPr>
            </w:pPr>
          </w:p>
          <w:p w14:paraId="5F92D105" w14:textId="77777777" w:rsidR="005A74A6" w:rsidRDefault="005A74A6" w:rsidP="00521263">
            <w:pPr>
              <w:spacing w:after="0"/>
              <w:rPr>
                <w:rFonts w:ascii="Arial" w:eastAsia="Arial" w:hAnsi="Arial" w:cs="Arial"/>
              </w:rPr>
            </w:pPr>
          </w:p>
          <w:p w14:paraId="1E698BFA" w14:textId="77777777" w:rsidR="005A74A6" w:rsidRDefault="005A74A6" w:rsidP="00521263">
            <w:pPr>
              <w:spacing w:after="0"/>
              <w:rPr>
                <w:rFonts w:ascii="Arial" w:eastAsia="Arial" w:hAnsi="Arial" w:cs="Arial"/>
              </w:rPr>
            </w:pPr>
          </w:p>
          <w:p w14:paraId="522BC385"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rPr>
              <w:t xml:space="preserve">    </w:t>
            </w:r>
            <w:r>
              <w:rPr>
                <w:rFonts w:ascii="Arial" w:eastAsia="Arial" w:hAnsi="Arial" w:cs="Arial"/>
                <w:color w:val="000000"/>
              </w:rPr>
              <w:t>3.) Clicks the ‘Profile’ link.</w:t>
            </w:r>
          </w:p>
          <w:p w14:paraId="73F8AD04"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26125B48"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29449121"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rPr>
              <w:lastRenderedPageBreak/>
              <w:t xml:space="preserve">    </w:t>
            </w:r>
            <w:r>
              <w:rPr>
                <w:rFonts w:ascii="Arial" w:eastAsia="Arial" w:hAnsi="Arial" w:cs="Arial"/>
                <w:color w:val="000000"/>
              </w:rPr>
              <w:t>5.) The user will scroll down and clicks the Add language button.</w:t>
            </w:r>
          </w:p>
          <w:p w14:paraId="46806CC4"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47D96382"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79CB56ED" w14:textId="73215383"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rPr>
              <w:t xml:space="preserve">    </w:t>
            </w:r>
            <w:r>
              <w:rPr>
                <w:rFonts w:ascii="Arial" w:eastAsia="Arial" w:hAnsi="Arial" w:cs="Arial"/>
                <w:color w:val="000000"/>
              </w:rPr>
              <w:t xml:space="preserve">7.) The user will </w:t>
            </w:r>
            <w:r w:rsidR="00BB1344">
              <w:rPr>
                <w:rFonts w:ascii="Arial" w:eastAsia="Arial" w:hAnsi="Arial" w:cs="Arial"/>
                <w:color w:val="000000"/>
              </w:rPr>
              <w:t>choose</w:t>
            </w:r>
            <w:r>
              <w:rPr>
                <w:rFonts w:ascii="Arial" w:eastAsia="Arial" w:hAnsi="Arial" w:cs="Arial"/>
                <w:color w:val="000000"/>
              </w:rPr>
              <w:t xml:space="preserve"> a programming language and then will chose a specific topic on the lists for tutoring session.</w:t>
            </w:r>
          </w:p>
          <w:p w14:paraId="608DAC78" w14:textId="77777777" w:rsidR="00BB1344" w:rsidRDefault="00BB1344"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08D2C719"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rPr>
            </w:pPr>
            <w:r>
              <w:rPr>
                <w:rFonts w:ascii="Arial" w:eastAsia="Arial" w:hAnsi="Arial" w:cs="Arial"/>
              </w:rPr>
              <w:t xml:space="preserve">    </w:t>
            </w:r>
            <w:r>
              <w:rPr>
                <w:rFonts w:ascii="Arial" w:eastAsia="Arial" w:hAnsi="Arial" w:cs="Arial"/>
                <w:color w:val="000000"/>
              </w:rPr>
              <w:t>8.) The user will click “Add” button</w:t>
            </w:r>
          </w:p>
          <w:sdt>
            <w:sdtPr>
              <w:tag w:val="goog_rdk_9"/>
              <w:id w:val="-1705701116"/>
              <w:showingPlcHdr/>
            </w:sdtPr>
            <w:sdtContent>
              <w:p w14:paraId="192CCD72" w14:textId="7DD6FFCE" w:rsidR="005A74A6" w:rsidRPr="003A7DAE" w:rsidRDefault="00581CFD" w:rsidP="00521263">
                <w:pPr>
                  <w:spacing w:after="0" w:line="480" w:lineRule="auto"/>
                  <w:ind w:right="120"/>
                  <w:jc w:val="both"/>
                  <w:rPr>
                    <w:rPrChange w:id="11" w:author="DNTS" w:date="2021-12-07T09:30:00Z">
                      <w:rPr>
                        <w:rFonts w:ascii="Arial" w:eastAsia="Arial" w:hAnsi="Arial" w:cs="Arial"/>
                      </w:rPr>
                    </w:rPrChange>
                  </w:rPr>
                </w:pPr>
                <w:r>
                  <w:t xml:space="preserve">     </w:t>
                </w:r>
              </w:p>
            </w:sdtContent>
          </w:sdt>
          <w:p w14:paraId="66D24D34" w14:textId="77777777" w:rsidR="005A74A6" w:rsidRDefault="005A74A6" w:rsidP="00521263">
            <w:pPr>
              <w:spacing w:after="0"/>
              <w:rPr>
                <w:rFonts w:ascii="Arial" w:eastAsia="Arial" w:hAnsi="Arial" w:cs="Arial"/>
              </w:rPr>
            </w:pPr>
          </w:p>
          <w:p w14:paraId="2CE8A5F9" w14:textId="77777777" w:rsidR="005A74A6" w:rsidRDefault="005A74A6" w:rsidP="00521263">
            <w:pPr>
              <w:spacing w:after="0" w:line="480" w:lineRule="auto"/>
              <w:ind w:right="120"/>
              <w:jc w:val="both"/>
              <w:rPr>
                <w:rFonts w:ascii="Arial" w:eastAsia="Arial" w:hAnsi="Arial" w:cs="Arial"/>
              </w:rPr>
            </w:pPr>
          </w:p>
        </w:tc>
        <w:tc>
          <w:tcPr>
            <w:tcW w:w="4245" w:type="dxa"/>
          </w:tcPr>
          <w:p w14:paraId="74341260" w14:textId="77777777" w:rsidR="005A74A6" w:rsidRDefault="005A74A6" w:rsidP="00521263">
            <w:pPr>
              <w:spacing w:after="0" w:line="480" w:lineRule="auto"/>
              <w:ind w:right="120"/>
              <w:jc w:val="both"/>
              <w:rPr>
                <w:rFonts w:ascii="Arial" w:eastAsia="Arial" w:hAnsi="Arial" w:cs="Arial"/>
              </w:rPr>
            </w:pPr>
          </w:p>
          <w:p w14:paraId="0CB1F3AD"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2.) Submenu will show up with the clickable links [Profile, My Account, Logout].</w:t>
            </w:r>
          </w:p>
          <w:p w14:paraId="21DDDEA2" w14:textId="77777777" w:rsidR="005A74A6" w:rsidRDefault="005A74A6" w:rsidP="00521263">
            <w:pPr>
              <w:spacing w:after="0" w:line="480" w:lineRule="auto"/>
              <w:ind w:right="120"/>
              <w:jc w:val="both"/>
              <w:rPr>
                <w:rFonts w:ascii="Arial" w:eastAsia="Arial" w:hAnsi="Arial" w:cs="Arial"/>
              </w:rPr>
            </w:pPr>
          </w:p>
          <w:p w14:paraId="57B2BBD3" w14:textId="77777777" w:rsidR="005A74A6" w:rsidRDefault="005A74A6" w:rsidP="00521263">
            <w:pPr>
              <w:spacing w:after="0" w:line="480" w:lineRule="auto"/>
              <w:ind w:right="120"/>
              <w:jc w:val="both"/>
              <w:rPr>
                <w:rFonts w:ascii="Arial" w:eastAsia="Arial" w:hAnsi="Arial" w:cs="Arial"/>
              </w:rPr>
            </w:pPr>
          </w:p>
          <w:p w14:paraId="7EDC78B9"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  Loads the Profile UI form.</w:t>
            </w:r>
          </w:p>
          <w:p w14:paraId="6B1040B3" w14:textId="77777777" w:rsidR="005A74A6" w:rsidRDefault="005A74A6" w:rsidP="00521263">
            <w:pPr>
              <w:spacing w:after="0" w:line="480" w:lineRule="auto"/>
              <w:ind w:right="120"/>
              <w:jc w:val="both"/>
              <w:rPr>
                <w:rFonts w:ascii="Arial" w:eastAsia="Arial" w:hAnsi="Arial" w:cs="Arial"/>
              </w:rPr>
            </w:pPr>
          </w:p>
          <w:p w14:paraId="698EF7A7" w14:textId="77777777" w:rsidR="005A74A6" w:rsidRDefault="005A74A6" w:rsidP="00521263">
            <w:pPr>
              <w:spacing w:after="0" w:line="480" w:lineRule="auto"/>
              <w:ind w:right="120"/>
              <w:jc w:val="both"/>
              <w:rPr>
                <w:rFonts w:ascii="Arial" w:eastAsia="Arial" w:hAnsi="Arial" w:cs="Arial"/>
              </w:rPr>
            </w:pPr>
          </w:p>
          <w:p w14:paraId="2CBFBFC6" w14:textId="77777777" w:rsidR="005A74A6" w:rsidRDefault="005A74A6" w:rsidP="00521263">
            <w:pPr>
              <w:spacing w:after="0" w:line="480" w:lineRule="auto"/>
              <w:ind w:right="120"/>
              <w:jc w:val="both"/>
              <w:rPr>
                <w:rFonts w:ascii="Arial" w:eastAsia="Arial" w:hAnsi="Arial" w:cs="Arial"/>
              </w:rPr>
            </w:pPr>
          </w:p>
          <w:p w14:paraId="532CDD4E"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6.)  The system will open a Add language UI form.</w:t>
            </w:r>
          </w:p>
          <w:p w14:paraId="7B32D306" w14:textId="77777777" w:rsidR="005A74A6" w:rsidRDefault="005A74A6" w:rsidP="00521263">
            <w:pPr>
              <w:spacing w:after="0" w:line="480" w:lineRule="auto"/>
              <w:ind w:right="120"/>
              <w:jc w:val="both"/>
              <w:rPr>
                <w:rFonts w:ascii="Arial" w:eastAsia="Arial" w:hAnsi="Arial" w:cs="Arial"/>
              </w:rPr>
            </w:pPr>
          </w:p>
          <w:p w14:paraId="67D67747" w14:textId="77777777" w:rsidR="005A74A6" w:rsidRDefault="005A74A6" w:rsidP="00521263">
            <w:pPr>
              <w:spacing w:after="0" w:line="480" w:lineRule="auto"/>
              <w:ind w:right="120"/>
              <w:jc w:val="both"/>
              <w:rPr>
                <w:rFonts w:ascii="Arial" w:eastAsia="Arial" w:hAnsi="Arial" w:cs="Arial"/>
              </w:rPr>
            </w:pPr>
          </w:p>
          <w:p w14:paraId="16A4E314" w14:textId="77777777" w:rsidR="005A74A6" w:rsidRDefault="005A74A6" w:rsidP="00521263">
            <w:pPr>
              <w:spacing w:after="0" w:line="480" w:lineRule="auto"/>
              <w:ind w:right="120"/>
              <w:jc w:val="both"/>
              <w:rPr>
                <w:rFonts w:ascii="Arial" w:eastAsia="Arial" w:hAnsi="Arial" w:cs="Arial"/>
              </w:rPr>
            </w:pPr>
          </w:p>
          <w:p w14:paraId="4EA822B3"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 xml:space="preserve">        8.1 If the user clicks “Add” is true, then the system will successfully set and add the tutorial topic of the user else</w:t>
            </w:r>
          </w:p>
          <w:p w14:paraId="2347FBDB"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8.2 The system will close the Add language UI form.</w:t>
            </w:r>
          </w:p>
        </w:tc>
      </w:tr>
    </w:tbl>
    <w:p w14:paraId="59A70940" w14:textId="77777777" w:rsidR="005A74A6" w:rsidRDefault="005A74A6" w:rsidP="00521263">
      <w:pPr>
        <w:spacing w:after="0"/>
        <w:rPr>
          <w:rFonts w:ascii="Arial" w:eastAsia="Arial" w:hAnsi="Arial" w:cs="Arial"/>
        </w:rPr>
      </w:pPr>
    </w:p>
    <w:p w14:paraId="5BF6F3EB" w14:textId="0A468EE0" w:rsidR="005A74A6" w:rsidRDefault="005A74A6" w:rsidP="00521263">
      <w:pPr>
        <w:spacing w:after="0"/>
        <w:rPr>
          <w:rFonts w:ascii="Arial" w:eastAsia="Arial" w:hAnsi="Arial" w:cs="Arial"/>
        </w:rPr>
      </w:pPr>
    </w:p>
    <w:p w14:paraId="53C73E79" w14:textId="3BFDFEA0" w:rsidR="005A74A6" w:rsidRDefault="001455F3" w:rsidP="00521263">
      <w:pPr>
        <w:spacing w:after="0"/>
        <w:rPr>
          <w:rFonts w:ascii="Arial" w:eastAsia="Arial" w:hAnsi="Arial" w:cs="Arial"/>
        </w:rPr>
      </w:pPr>
      <w:r>
        <w:rPr>
          <w:noProof/>
          <w:lang w:val="en-PH" w:eastAsia="en-PH"/>
        </w:rPr>
        <w:drawing>
          <wp:anchor distT="0" distB="0" distL="114300" distR="114300" simplePos="0" relativeHeight="251656704" behindDoc="1" locked="0" layoutInCell="1" hidden="0" allowOverlap="1" wp14:anchorId="61D9EA7C" wp14:editId="622587D1">
            <wp:simplePos x="0" y="0"/>
            <wp:positionH relativeFrom="column">
              <wp:posOffset>1347470</wp:posOffset>
            </wp:positionH>
            <wp:positionV relativeFrom="paragraph">
              <wp:posOffset>351</wp:posOffset>
            </wp:positionV>
            <wp:extent cx="2755323" cy="2058480"/>
            <wp:effectExtent l="0" t="0" r="6985" b="0"/>
            <wp:wrapTopAndBottom/>
            <wp:docPr id="4920" name="image3.jpg"/>
            <wp:cNvGraphicFramePr/>
            <a:graphic xmlns:a="http://schemas.openxmlformats.org/drawingml/2006/main">
              <a:graphicData uri="http://schemas.openxmlformats.org/drawingml/2006/picture">
                <pic:pic xmlns:pic="http://schemas.openxmlformats.org/drawingml/2006/picture">
                  <pic:nvPicPr>
                    <pic:cNvPr id="4920" name="image3.jp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2755323" cy="2058480"/>
                    </a:xfrm>
                    <a:prstGeom prst="rect">
                      <a:avLst/>
                    </a:prstGeom>
                    <a:ln/>
                  </pic:spPr>
                </pic:pic>
              </a:graphicData>
            </a:graphic>
            <wp14:sizeRelH relativeFrom="margin">
              <wp14:pctWidth>0</wp14:pctWidth>
            </wp14:sizeRelH>
            <wp14:sizeRelV relativeFrom="margin">
              <wp14:pctHeight>0</wp14:pctHeight>
            </wp14:sizeRelV>
          </wp:anchor>
        </w:drawing>
      </w:r>
    </w:p>
    <w:p w14:paraId="1DB4967B" w14:textId="6AA4962D" w:rsidR="005A74A6" w:rsidRDefault="005A74A6" w:rsidP="00521263">
      <w:pPr>
        <w:spacing w:after="0"/>
        <w:jc w:val="center"/>
        <w:rPr>
          <w:rFonts w:ascii="Arial" w:eastAsia="Arial" w:hAnsi="Arial" w:cs="Arial"/>
        </w:rPr>
      </w:pPr>
      <w:r>
        <w:rPr>
          <w:rFonts w:ascii="Arial" w:eastAsia="Arial" w:hAnsi="Arial" w:cs="Arial"/>
        </w:rPr>
        <w:t>Figure 12. System Use Case of Email Notification</w:t>
      </w:r>
    </w:p>
    <w:p w14:paraId="33FD9D17" w14:textId="77777777" w:rsidR="005A74A6" w:rsidRDefault="005A74A6" w:rsidP="00521263">
      <w:pPr>
        <w:tabs>
          <w:tab w:val="left" w:pos="3375"/>
        </w:tabs>
        <w:spacing w:after="0" w:line="480" w:lineRule="auto"/>
        <w:rPr>
          <w:rFonts w:ascii="Arial" w:eastAsia="Arial" w:hAnsi="Arial" w:cs="Arial"/>
        </w:rPr>
      </w:pPr>
    </w:p>
    <w:p w14:paraId="23803BDF"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09859C8D"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Notify Account Notification</w:t>
      </w:r>
    </w:p>
    <w:p w14:paraId="65D38C16"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lastRenderedPageBreak/>
        <w:tab/>
        <w:t>Purpose: To notify and activate the account of the user</w:t>
      </w:r>
    </w:p>
    <w:p w14:paraId="7FB2110A"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6D449FC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7CB335FD"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submit account registration</w:t>
      </w:r>
    </w:p>
    <w:p w14:paraId="022B25DF"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The user will receive an email notification</w:t>
      </w:r>
    </w:p>
    <w:p w14:paraId="4C589256"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3958"/>
      </w:tblGrid>
      <w:tr w:rsidR="005A74A6" w14:paraId="24CF1132" w14:textId="77777777" w:rsidTr="00751FBD">
        <w:trPr>
          <w:trHeight w:val="710"/>
        </w:trPr>
        <w:tc>
          <w:tcPr>
            <w:tcW w:w="3957" w:type="dxa"/>
            <w:vAlign w:val="center"/>
          </w:tcPr>
          <w:p w14:paraId="7CF2BB2B"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58" w:type="dxa"/>
            <w:vAlign w:val="center"/>
          </w:tcPr>
          <w:p w14:paraId="07034DDF"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5A31A23A" w14:textId="77777777" w:rsidTr="00751FBD">
        <w:trPr>
          <w:trHeight w:val="2330"/>
        </w:trPr>
        <w:tc>
          <w:tcPr>
            <w:tcW w:w="3957" w:type="dxa"/>
          </w:tcPr>
          <w:p w14:paraId="36D372F2" w14:textId="77777777" w:rsidR="005A74A6" w:rsidRDefault="005A74A6" w:rsidP="00521263">
            <w:pPr>
              <w:numPr>
                <w:ilvl w:val="0"/>
                <w:numId w:val="17"/>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Click the Register button</w:t>
            </w:r>
          </w:p>
          <w:p w14:paraId="68ED8833" w14:textId="77777777" w:rsidR="005A74A6" w:rsidRDefault="005A74A6" w:rsidP="00521263">
            <w:pPr>
              <w:spacing w:after="0" w:line="480" w:lineRule="auto"/>
              <w:ind w:right="120"/>
              <w:jc w:val="both"/>
              <w:rPr>
                <w:rFonts w:ascii="Arial" w:eastAsia="Arial" w:hAnsi="Arial" w:cs="Arial"/>
              </w:rPr>
            </w:pPr>
          </w:p>
          <w:p w14:paraId="7B8F0801" w14:textId="77777777" w:rsidR="005A74A6" w:rsidRDefault="005A74A6" w:rsidP="00521263">
            <w:pPr>
              <w:spacing w:after="0" w:line="480" w:lineRule="auto"/>
              <w:ind w:right="120"/>
              <w:jc w:val="both"/>
              <w:rPr>
                <w:rFonts w:ascii="Arial" w:eastAsia="Arial" w:hAnsi="Arial" w:cs="Arial"/>
              </w:rPr>
            </w:pPr>
          </w:p>
          <w:p w14:paraId="39331BC1"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3.)  The user will fill out all the needed information</w:t>
            </w:r>
          </w:p>
          <w:p w14:paraId="78BC8BA8"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  Click the Signup button, after filling out the information</w:t>
            </w:r>
          </w:p>
          <w:p w14:paraId="7446B659" w14:textId="77777777" w:rsidR="005A74A6" w:rsidRDefault="005A74A6" w:rsidP="00521263">
            <w:pPr>
              <w:spacing w:after="0" w:line="480" w:lineRule="auto"/>
              <w:ind w:right="120"/>
              <w:jc w:val="both"/>
              <w:rPr>
                <w:rFonts w:ascii="Arial" w:eastAsia="Arial" w:hAnsi="Arial" w:cs="Arial"/>
              </w:rPr>
            </w:pPr>
          </w:p>
          <w:p w14:paraId="57CE5A29" w14:textId="77777777" w:rsidR="005A74A6" w:rsidRDefault="005A74A6" w:rsidP="00521263">
            <w:pPr>
              <w:spacing w:after="0" w:line="480" w:lineRule="auto"/>
              <w:ind w:right="120"/>
              <w:jc w:val="both"/>
              <w:rPr>
                <w:rFonts w:ascii="Arial" w:eastAsia="Arial" w:hAnsi="Arial" w:cs="Arial"/>
              </w:rPr>
            </w:pPr>
          </w:p>
        </w:tc>
        <w:tc>
          <w:tcPr>
            <w:tcW w:w="3958" w:type="dxa"/>
          </w:tcPr>
          <w:p w14:paraId="2265AB0B" w14:textId="77777777" w:rsidR="005A74A6" w:rsidRDefault="005A74A6" w:rsidP="00521263">
            <w:pPr>
              <w:spacing w:after="0" w:line="480" w:lineRule="auto"/>
              <w:ind w:right="120"/>
              <w:jc w:val="both"/>
              <w:rPr>
                <w:rFonts w:ascii="Arial" w:eastAsia="Arial" w:hAnsi="Arial" w:cs="Arial"/>
              </w:rPr>
            </w:pPr>
          </w:p>
          <w:p w14:paraId="315F77CC"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2.) The system will load the Register UI form.</w:t>
            </w:r>
          </w:p>
          <w:p w14:paraId="3683ACCB" w14:textId="77777777" w:rsidR="005A74A6" w:rsidRDefault="005A74A6" w:rsidP="00521263">
            <w:pPr>
              <w:spacing w:after="0" w:line="480" w:lineRule="auto"/>
              <w:ind w:right="120"/>
              <w:jc w:val="both"/>
              <w:rPr>
                <w:rFonts w:ascii="Arial" w:eastAsia="Arial" w:hAnsi="Arial" w:cs="Arial"/>
              </w:rPr>
            </w:pPr>
          </w:p>
          <w:p w14:paraId="7488BFDC" w14:textId="77777777" w:rsidR="005A74A6" w:rsidRDefault="005A74A6" w:rsidP="00521263">
            <w:pPr>
              <w:spacing w:after="0" w:line="480" w:lineRule="auto"/>
              <w:ind w:right="120"/>
              <w:jc w:val="both"/>
              <w:rPr>
                <w:rFonts w:ascii="Arial" w:eastAsia="Arial" w:hAnsi="Arial" w:cs="Arial"/>
              </w:rPr>
            </w:pPr>
          </w:p>
          <w:p w14:paraId="3D354C24" w14:textId="77777777" w:rsidR="005A74A6" w:rsidRDefault="005A74A6" w:rsidP="00521263">
            <w:pPr>
              <w:spacing w:after="0" w:line="480" w:lineRule="auto"/>
              <w:ind w:right="120"/>
              <w:jc w:val="both"/>
              <w:rPr>
                <w:rFonts w:ascii="Arial" w:eastAsia="Arial" w:hAnsi="Arial" w:cs="Arial"/>
              </w:rPr>
            </w:pPr>
          </w:p>
          <w:p w14:paraId="40B6C63D" w14:textId="77777777" w:rsidR="005A74A6" w:rsidRDefault="005A74A6" w:rsidP="00521263">
            <w:pPr>
              <w:spacing w:after="0" w:line="480" w:lineRule="auto"/>
              <w:ind w:right="120"/>
              <w:jc w:val="both"/>
              <w:rPr>
                <w:rFonts w:ascii="Arial" w:eastAsia="Arial" w:hAnsi="Arial" w:cs="Arial"/>
              </w:rPr>
            </w:pPr>
          </w:p>
          <w:p w14:paraId="3EDFDEBD"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4.1 If Signup click is true, the system will redirect to ‘Account Setting’ page and send an email notification to the email address that the user provided else  </w:t>
            </w:r>
          </w:p>
          <w:p w14:paraId="2D70C490"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4.2 The system will show a message “There is an error. Please check the information you provided”.</w:t>
            </w:r>
          </w:p>
        </w:tc>
      </w:tr>
    </w:tbl>
    <w:p w14:paraId="3D2963B6" w14:textId="77777777" w:rsidR="005A74A6" w:rsidRDefault="005A74A6" w:rsidP="00521263">
      <w:pPr>
        <w:spacing w:after="0"/>
      </w:pPr>
    </w:p>
    <w:p w14:paraId="77E31262" w14:textId="77777777" w:rsidR="005A74A6" w:rsidRDefault="005A74A6" w:rsidP="00521263">
      <w:pPr>
        <w:spacing w:after="0"/>
      </w:pPr>
    </w:p>
    <w:p w14:paraId="5D452E90" w14:textId="77777777" w:rsidR="005A74A6" w:rsidRDefault="005A74A6" w:rsidP="00521263">
      <w:pPr>
        <w:spacing w:after="0"/>
      </w:pPr>
    </w:p>
    <w:p w14:paraId="421838FB" w14:textId="77777777" w:rsidR="005A74A6" w:rsidRDefault="005A74A6" w:rsidP="00521263">
      <w:pPr>
        <w:spacing w:after="0"/>
      </w:pPr>
    </w:p>
    <w:p w14:paraId="364ED9E3"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0A09B81A"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lastRenderedPageBreak/>
        <w:tab/>
        <w:t>Use Case Name: Notify Collaboration Schedule</w:t>
      </w:r>
    </w:p>
    <w:p w14:paraId="31E880BB"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notify the user for the upcoming collaboration schedule</w:t>
      </w:r>
    </w:p>
    <w:p w14:paraId="3F9F641E"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60D0B919"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4259EAFE"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other user will accept the collaboration request</w:t>
      </w:r>
    </w:p>
    <w:p w14:paraId="0E98F63B"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Both users will receive an email for collaboration schedule</w:t>
      </w:r>
    </w:p>
    <w:p w14:paraId="1D2AF4C0"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Steps:</w:t>
      </w:r>
    </w:p>
    <w:tbl>
      <w:tblPr>
        <w:tblW w:w="8151"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4"/>
        <w:gridCol w:w="4467"/>
      </w:tblGrid>
      <w:tr w:rsidR="005A74A6" w14:paraId="5B1E5030" w14:textId="77777777" w:rsidTr="00751FBD">
        <w:trPr>
          <w:trHeight w:val="710"/>
        </w:trPr>
        <w:tc>
          <w:tcPr>
            <w:tcW w:w="3684" w:type="dxa"/>
            <w:vAlign w:val="center"/>
          </w:tcPr>
          <w:p w14:paraId="13FC2FE3"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4467" w:type="dxa"/>
            <w:vAlign w:val="center"/>
          </w:tcPr>
          <w:p w14:paraId="4CC5CB8A"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71FB825E" w14:textId="77777777" w:rsidTr="00751FBD">
        <w:trPr>
          <w:trHeight w:val="2330"/>
        </w:trPr>
        <w:tc>
          <w:tcPr>
            <w:tcW w:w="3684" w:type="dxa"/>
          </w:tcPr>
          <w:p w14:paraId="34F72039" w14:textId="77777777" w:rsidR="005A74A6" w:rsidRDefault="005A74A6" w:rsidP="00521263">
            <w:pPr>
              <w:numPr>
                <w:ilvl w:val="0"/>
                <w:numId w:val="13"/>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Click the user’s profile picture in the navigation</w:t>
            </w:r>
          </w:p>
          <w:p w14:paraId="079BFBEF" w14:textId="77777777" w:rsidR="005A74A6" w:rsidRDefault="005A74A6" w:rsidP="00521263">
            <w:pPr>
              <w:pBdr>
                <w:top w:val="nil"/>
                <w:left w:val="nil"/>
                <w:bottom w:val="nil"/>
                <w:right w:val="nil"/>
                <w:between w:val="nil"/>
              </w:pBdr>
              <w:spacing w:after="0" w:line="480" w:lineRule="auto"/>
              <w:ind w:left="720" w:right="120"/>
              <w:jc w:val="both"/>
              <w:rPr>
                <w:rFonts w:ascii="Arial" w:eastAsia="Arial" w:hAnsi="Arial" w:cs="Arial"/>
                <w:color w:val="000000"/>
              </w:rPr>
            </w:pPr>
          </w:p>
          <w:sdt>
            <w:sdtPr>
              <w:tag w:val="goog_rdk_10"/>
              <w:id w:val="495228003"/>
              <w:showingPlcHdr/>
            </w:sdtPr>
            <w:sdtContent>
              <w:p w14:paraId="061CAF68" w14:textId="3C208FFA" w:rsidR="005A74A6" w:rsidRPr="003A7DAE" w:rsidRDefault="00581CFD">
                <w:pPr>
                  <w:pBdr>
                    <w:top w:val="nil"/>
                    <w:left w:val="nil"/>
                    <w:bottom w:val="nil"/>
                    <w:right w:val="nil"/>
                    <w:between w:val="nil"/>
                  </w:pBdr>
                  <w:spacing w:after="0" w:line="480" w:lineRule="auto"/>
                  <w:ind w:left="720" w:right="120"/>
                  <w:jc w:val="both"/>
                  <w:rPr>
                    <w:rPrChange w:id="12" w:author="jerald sayson" w:date="2021-12-07T04:02:00Z">
                      <w:rPr>
                        <w:rFonts w:ascii="Arial" w:eastAsia="Arial" w:hAnsi="Arial" w:cs="Arial"/>
                        <w:color w:val="000000"/>
                      </w:rPr>
                    </w:rPrChange>
                  </w:rPr>
                  <w:pPrChange w:id="13" w:author="jerald sayson" w:date="2021-12-07T04:02:00Z">
                    <w:pPr>
                      <w:numPr>
                        <w:numId w:val="20"/>
                      </w:numPr>
                      <w:pBdr>
                        <w:top w:val="nil"/>
                        <w:left w:val="nil"/>
                        <w:bottom w:val="nil"/>
                        <w:right w:val="nil"/>
                        <w:between w:val="nil"/>
                      </w:pBdr>
                      <w:tabs>
                        <w:tab w:val="num" w:pos="360"/>
                        <w:tab w:val="num" w:pos="720"/>
                      </w:tabs>
                      <w:spacing w:line="480" w:lineRule="auto"/>
                      <w:ind w:left="720" w:right="120" w:hanging="720"/>
                      <w:jc w:val="both"/>
                    </w:pPr>
                  </w:pPrChange>
                </w:pPr>
                <w:r>
                  <w:t xml:space="preserve">     </w:t>
                </w:r>
              </w:p>
            </w:sdtContent>
          </w:sdt>
          <w:sdt>
            <w:sdtPr>
              <w:tag w:val="goog_rdk_12"/>
              <w:id w:val="1466620240"/>
            </w:sdtPr>
            <w:sdtContent>
              <w:p w14:paraId="1581E95F" w14:textId="77777777" w:rsidR="005A74A6" w:rsidRPr="003A7DAE" w:rsidRDefault="005A74A6" w:rsidP="00521263">
                <w:pPr>
                  <w:spacing w:after="0" w:line="480" w:lineRule="auto"/>
                  <w:ind w:right="120"/>
                  <w:jc w:val="both"/>
                  <w:rPr>
                    <w:rPrChange w:id="14" w:author="jerald sayson" w:date="2021-12-07T04:03:00Z">
                      <w:rPr>
                        <w:rFonts w:ascii="Arial" w:eastAsia="Arial" w:hAnsi="Arial" w:cs="Arial"/>
                      </w:rPr>
                    </w:rPrChange>
                  </w:rPr>
                </w:pPr>
                <w:r>
                  <w:rPr>
                    <w:rFonts w:ascii="Arial" w:eastAsia="Arial" w:hAnsi="Arial" w:cs="Arial"/>
                    <w:color w:val="000000"/>
                  </w:rPr>
                  <w:t xml:space="preserve">    </w:t>
                </w:r>
                <w:sdt>
                  <w:sdtPr>
                    <w:tag w:val="goog_rdk_11"/>
                    <w:id w:val="-368296598"/>
                  </w:sdtPr>
                  <w:sdtContent>
                    <w:r>
                      <w:rPr>
                        <w:rFonts w:ascii="Arial" w:eastAsia="Arial" w:hAnsi="Arial" w:cs="Arial"/>
                        <w:color w:val="000000"/>
                        <w:rPrChange w:id="15" w:author="jerald sayson" w:date="2021-12-07T04:03:00Z">
                          <w:rPr/>
                        </w:rPrChange>
                      </w:rPr>
                      <w:t>3.) Clicks the ‘Profile’ link.</w:t>
                    </w:r>
                  </w:sdtContent>
                </w:sdt>
              </w:p>
            </w:sdtContent>
          </w:sdt>
          <w:p w14:paraId="33E2AB04" w14:textId="77777777" w:rsidR="005A74A6" w:rsidRDefault="005A74A6" w:rsidP="00521263">
            <w:pPr>
              <w:spacing w:after="0" w:line="480" w:lineRule="auto"/>
              <w:ind w:right="120"/>
              <w:jc w:val="both"/>
              <w:rPr>
                <w:rFonts w:ascii="Arial" w:eastAsia="Arial" w:hAnsi="Arial" w:cs="Arial"/>
              </w:rPr>
            </w:pPr>
          </w:p>
          <w:p w14:paraId="19C79990" w14:textId="77777777" w:rsidR="005A74A6" w:rsidRDefault="005A74A6" w:rsidP="00521263">
            <w:pPr>
              <w:spacing w:after="0" w:line="480" w:lineRule="auto"/>
              <w:ind w:right="120"/>
              <w:jc w:val="both"/>
              <w:rPr>
                <w:rFonts w:ascii="Arial" w:eastAsia="Arial" w:hAnsi="Arial" w:cs="Arial"/>
              </w:rPr>
            </w:pPr>
          </w:p>
          <w:p w14:paraId="195AEC60" w14:textId="77777777" w:rsidR="005A74A6" w:rsidRDefault="005A74A6" w:rsidP="00521263">
            <w:pPr>
              <w:spacing w:after="0" w:line="480" w:lineRule="auto"/>
              <w:ind w:right="120"/>
              <w:jc w:val="both"/>
              <w:rPr>
                <w:rFonts w:ascii="Arial" w:eastAsia="Arial" w:hAnsi="Arial" w:cs="Arial"/>
              </w:rPr>
            </w:pPr>
          </w:p>
          <w:p w14:paraId="502AE827" w14:textId="77777777" w:rsidR="005A74A6" w:rsidRDefault="005A74A6" w:rsidP="00521263">
            <w:pPr>
              <w:spacing w:after="0" w:line="480" w:lineRule="auto"/>
              <w:ind w:right="120"/>
              <w:jc w:val="both"/>
              <w:rPr>
                <w:rFonts w:ascii="Arial" w:eastAsia="Arial" w:hAnsi="Arial" w:cs="Arial"/>
              </w:rPr>
            </w:pPr>
          </w:p>
          <w:p w14:paraId="191912BC" w14:textId="2C3592FD" w:rsidR="005A74A6" w:rsidRDefault="005A74A6" w:rsidP="00521263">
            <w:pPr>
              <w:spacing w:after="0" w:line="480" w:lineRule="auto"/>
              <w:ind w:right="120"/>
              <w:jc w:val="both"/>
              <w:rPr>
                <w:rFonts w:ascii="Arial" w:eastAsia="Arial" w:hAnsi="Arial" w:cs="Arial"/>
              </w:rPr>
            </w:pPr>
          </w:p>
          <w:p w14:paraId="1E54AF8E" w14:textId="77777777" w:rsidR="00F14D8E" w:rsidRDefault="00F14D8E" w:rsidP="00521263">
            <w:pPr>
              <w:spacing w:after="0" w:line="480" w:lineRule="auto"/>
              <w:ind w:right="120"/>
              <w:jc w:val="both"/>
              <w:rPr>
                <w:rFonts w:ascii="Arial" w:eastAsia="Arial" w:hAnsi="Arial" w:cs="Arial"/>
              </w:rPr>
            </w:pPr>
          </w:p>
          <w:p w14:paraId="71F085B8"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  The user will scroll down and proceed to Appointment Request.</w:t>
            </w:r>
          </w:p>
          <w:p w14:paraId="3346D25D"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   Choose a user from  the list and user clicks ‘Accept’ or ‘Reject’</w:t>
            </w:r>
          </w:p>
          <w:p w14:paraId="3F0110A1" w14:textId="77777777" w:rsidR="005A74A6" w:rsidRDefault="005A74A6" w:rsidP="00521263">
            <w:pPr>
              <w:spacing w:after="0" w:line="480" w:lineRule="auto"/>
              <w:ind w:right="120"/>
              <w:jc w:val="both"/>
              <w:rPr>
                <w:rFonts w:ascii="Arial" w:eastAsia="Arial" w:hAnsi="Arial" w:cs="Arial"/>
              </w:rPr>
            </w:pPr>
          </w:p>
          <w:p w14:paraId="26E7B7F9" w14:textId="77777777" w:rsidR="005A74A6" w:rsidRDefault="005A74A6" w:rsidP="00521263">
            <w:pPr>
              <w:spacing w:after="0" w:line="480" w:lineRule="auto"/>
              <w:ind w:right="120"/>
              <w:jc w:val="both"/>
              <w:rPr>
                <w:rFonts w:ascii="Arial" w:eastAsia="Arial" w:hAnsi="Arial" w:cs="Arial"/>
              </w:rPr>
            </w:pPr>
          </w:p>
        </w:tc>
        <w:tc>
          <w:tcPr>
            <w:tcW w:w="4467" w:type="dxa"/>
          </w:tcPr>
          <w:p w14:paraId="228989E0" w14:textId="77777777" w:rsidR="005A74A6" w:rsidRDefault="005A74A6" w:rsidP="00521263">
            <w:pPr>
              <w:spacing w:after="0" w:line="480" w:lineRule="auto"/>
              <w:ind w:right="120"/>
              <w:jc w:val="both"/>
              <w:rPr>
                <w:rFonts w:ascii="Arial" w:eastAsia="Arial" w:hAnsi="Arial" w:cs="Arial"/>
              </w:rPr>
            </w:pPr>
          </w:p>
          <w:p w14:paraId="117B159E" w14:textId="77777777" w:rsidR="005A74A6" w:rsidRDefault="005A74A6" w:rsidP="00521263">
            <w:pPr>
              <w:spacing w:after="0" w:line="480" w:lineRule="auto"/>
              <w:ind w:right="120"/>
              <w:jc w:val="both"/>
              <w:rPr>
                <w:rFonts w:ascii="Arial" w:eastAsia="Arial" w:hAnsi="Arial" w:cs="Arial"/>
              </w:rPr>
            </w:pPr>
          </w:p>
          <w:p w14:paraId="39F90D90"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rPr>
            </w:pPr>
            <w:r>
              <w:rPr>
                <w:rFonts w:ascii="Arial" w:eastAsia="Arial" w:hAnsi="Arial" w:cs="Arial"/>
              </w:rPr>
              <w:t xml:space="preserve">        2.) </w:t>
            </w:r>
            <w:sdt>
              <w:sdtPr>
                <w:tag w:val="goog_rdk_13"/>
                <w:id w:val="795717155"/>
              </w:sdtPr>
              <w:sdtContent>
                <w:r>
                  <w:rPr>
                    <w:rFonts w:ascii="Arial" w:eastAsia="Arial" w:hAnsi="Arial" w:cs="Arial"/>
                    <w:rPrChange w:id="16" w:author="jerald sayson" w:date="2021-12-07T04:02:00Z">
                      <w:rPr/>
                    </w:rPrChange>
                  </w:rPr>
                  <w:t>Submenu will show up with the clickable links [Profile, My Account, Logout].</w:t>
                </w:r>
              </w:sdtContent>
            </w:sdt>
          </w:p>
          <w:p w14:paraId="228A2BE0" w14:textId="77777777" w:rsidR="005A74A6" w:rsidRDefault="005A74A6" w:rsidP="00521263">
            <w:pPr>
              <w:spacing w:after="0" w:line="480" w:lineRule="auto"/>
              <w:ind w:right="120"/>
              <w:jc w:val="both"/>
              <w:rPr>
                <w:rFonts w:ascii="Arial" w:eastAsia="Arial" w:hAnsi="Arial" w:cs="Arial"/>
                <w:color w:val="000000"/>
              </w:rPr>
            </w:pPr>
          </w:p>
          <w:sdt>
            <w:sdtPr>
              <w:tag w:val="goog_rdk_16"/>
              <w:id w:val="-1256208998"/>
            </w:sdtPr>
            <w:sdtContent>
              <w:p w14:paraId="29C1ECB2" w14:textId="77777777" w:rsidR="005A74A6" w:rsidRPr="003A7DAE" w:rsidRDefault="005A74A6">
                <w:pPr>
                  <w:pBdr>
                    <w:top w:val="nil"/>
                    <w:left w:val="nil"/>
                    <w:bottom w:val="nil"/>
                    <w:right w:val="nil"/>
                    <w:between w:val="nil"/>
                  </w:pBdr>
                  <w:spacing w:after="0" w:line="480" w:lineRule="auto"/>
                  <w:ind w:right="120"/>
                  <w:jc w:val="both"/>
                  <w:rPr>
                    <w:rFonts w:ascii="Arial" w:eastAsia="Arial" w:hAnsi="Arial" w:cs="Arial"/>
                    <w:rPrChange w:id="17" w:author="jerald sayson" w:date="2021-12-07T04:03:00Z">
                      <w:rPr>
                        <w:color w:val="000000"/>
                      </w:rPr>
                    </w:rPrChange>
                  </w:rPr>
                  <w:pPrChange w:id="18" w:author="jerald sayson" w:date="2021-12-07T04:03:00Z">
                    <w:pPr>
                      <w:numPr>
                        <w:numId w:val="20"/>
                      </w:numPr>
                      <w:pBdr>
                        <w:top w:val="nil"/>
                        <w:left w:val="nil"/>
                        <w:bottom w:val="nil"/>
                        <w:right w:val="nil"/>
                        <w:between w:val="nil"/>
                      </w:pBdr>
                      <w:tabs>
                        <w:tab w:val="num" w:pos="360"/>
                        <w:tab w:val="num" w:pos="720"/>
                      </w:tabs>
                      <w:spacing w:line="480" w:lineRule="auto"/>
                      <w:ind w:left="720" w:right="120" w:hanging="720"/>
                      <w:jc w:val="both"/>
                    </w:pPr>
                  </w:pPrChange>
                </w:pPr>
                <w:r>
                  <w:rPr>
                    <w:rFonts w:ascii="Arial" w:eastAsia="Arial" w:hAnsi="Arial" w:cs="Arial"/>
                    <w:color w:val="000000"/>
                  </w:rPr>
                  <w:t xml:space="preserve">        </w:t>
                </w:r>
                <w:sdt>
                  <w:sdtPr>
                    <w:tag w:val="goog_rdk_14"/>
                    <w:id w:val="-751657122"/>
                  </w:sdtPr>
                  <w:sdtContent>
                    <w:r>
                      <w:rPr>
                        <w:rFonts w:ascii="Arial" w:eastAsia="Arial" w:hAnsi="Arial" w:cs="Arial"/>
                        <w:color w:val="000000"/>
                        <w:rPrChange w:id="19" w:author="jerald sayson" w:date="2021-12-07T04:03:00Z">
                          <w:rPr>
                            <w:color w:val="000000"/>
                          </w:rPr>
                        </w:rPrChange>
                      </w:rPr>
                      <w:t>3.) The system will load the Profile of the user</w:t>
                    </w:r>
                  </w:sdtContent>
                </w:sdt>
                <w:r>
                  <w:rPr>
                    <w:rFonts w:ascii="Arial" w:eastAsia="Arial" w:hAnsi="Arial" w:cs="Arial"/>
                    <w:color w:val="000000"/>
                  </w:rPr>
                  <w:t xml:space="preserve"> together with list of users (if exist) who made an appointment request to this user. This list has an option to ‘Accept’ or ‘Reject’ an appointment.  </w:t>
                </w:r>
                <w:sdt>
                  <w:sdtPr>
                    <w:tag w:val="goog_rdk_15"/>
                    <w:id w:val="1091280590"/>
                  </w:sdtPr>
                  <w:sdtContent/>
                </w:sdt>
              </w:p>
            </w:sdtContent>
          </w:sdt>
          <w:sdt>
            <w:sdtPr>
              <w:tag w:val="goog_rdk_17"/>
              <w:id w:val="293954147"/>
            </w:sdtPr>
            <w:sdtContent>
              <w:p w14:paraId="0FA2249C" w14:textId="77777777" w:rsidR="005A74A6" w:rsidRPr="003A7DAE" w:rsidRDefault="00994293">
                <w:pPr>
                  <w:spacing w:after="0" w:line="480" w:lineRule="auto"/>
                  <w:ind w:left="720" w:right="120"/>
                  <w:jc w:val="both"/>
                  <w:rPr>
                    <w:rPrChange w:id="20" w:author="jerald sayson" w:date="2021-12-07T04:00:00Z">
                      <w:rPr>
                        <w:rFonts w:ascii="Arial" w:eastAsia="Arial" w:hAnsi="Arial" w:cs="Arial"/>
                        <w:color w:val="000000"/>
                      </w:rPr>
                    </w:rPrChange>
                  </w:rPr>
                  <w:pPrChange w:id="21" w:author="jerald sayson" w:date="2021-12-07T04:00:00Z">
                    <w:pPr>
                      <w:spacing w:line="480" w:lineRule="auto"/>
                      <w:ind w:left="360" w:right="120"/>
                      <w:jc w:val="both"/>
                    </w:pPr>
                  </w:pPrChange>
                </w:pPr>
              </w:p>
            </w:sdtContent>
          </w:sdt>
          <w:p w14:paraId="5A633423" w14:textId="77777777" w:rsidR="005A74A6" w:rsidRDefault="005A74A6" w:rsidP="00521263">
            <w:pPr>
              <w:spacing w:after="0" w:line="480" w:lineRule="auto"/>
              <w:ind w:right="120"/>
              <w:jc w:val="both"/>
              <w:rPr>
                <w:rFonts w:ascii="Arial" w:eastAsia="Arial" w:hAnsi="Arial" w:cs="Arial"/>
              </w:rPr>
            </w:pPr>
          </w:p>
          <w:p w14:paraId="2AD3F6C9" w14:textId="77777777" w:rsidR="005A74A6" w:rsidRDefault="005A74A6" w:rsidP="00521263">
            <w:pPr>
              <w:spacing w:after="0" w:line="480" w:lineRule="auto"/>
              <w:ind w:right="120"/>
              <w:jc w:val="both"/>
              <w:rPr>
                <w:rFonts w:ascii="Arial" w:eastAsia="Arial" w:hAnsi="Arial" w:cs="Arial"/>
              </w:rPr>
            </w:pPr>
          </w:p>
          <w:p w14:paraId="20AF4F38" w14:textId="77777777" w:rsidR="005A74A6" w:rsidRDefault="005A74A6" w:rsidP="00521263">
            <w:pPr>
              <w:spacing w:after="0" w:line="480" w:lineRule="auto"/>
              <w:ind w:right="120"/>
              <w:jc w:val="both"/>
              <w:rPr>
                <w:rFonts w:ascii="Arial" w:eastAsia="Arial" w:hAnsi="Arial" w:cs="Arial"/>
              </w:rPr>
            </w:pPr>
          </w:p>
          <w:p w14:paraId="007ED4CA"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lastRenderedPageBreak/>
              <w:t xml:space="preserve">    6.)  Either ‘Accept or Reject’ button is clicked, a dialog box will appear to confirm the action. </w:t>
            </w:r>
          </w:p>
          <w:p w14:paraId="1CB5FAC3" w14:textId="77777777" w:rsidR="005A74A6" w:rsidRDefault="005A74A6" w:rsidP="00521263">
            <w:pPr>
              <w:spacing w:after="0" w:line="480" w:lineRule="auto"/>
              <w:ind w:right="120"/>
              <w:jc w:val="both"/>
              <w:rPr>
                <w:rFonts w:ascii="Arial" w:eastAsia="Arial" w:hAnsi="Arial" w:cs="Arial"/>
              </w:rPr>
            </w:pPr>
          </w:p>
          <w:p w14:paraId="0C61D938" w14:textId="587EFC54"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6.1 If </w:t>
            </w:r>
            <w:r w:rsidR="00F14D8E">
              <w:rPr>
                <w:rFonts w:ascii="Arial" w:eastAsia="Arial" w:hAnsi="Arial" w:cs="Arial"/>
              </w:rPr>
              <w:t>yes</w:t>
            </w:r>
            <w:r>
              <w:rPr>
                <w:rFonts w:ascii="Arial" w:eastAsia="Arial" w:hAnsi="Arial" w:cs="Arial"/>
              </w:rPr>
              <w:t xml:space="preserve"> click is true, then the appointment will be accepted and an email notification will be sent to a user after confirmation accepted or rejected else </w:t>
            </w:r>
          </w:p>
          <w:p w14:paraId="20D6F82C"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6.2 Dialog box will be close </w:t>
            </w:r>
          </w:p>
        </w:tc>
      </w:tr>
    </w:tbl>
    <w:p w14:paraId="0887E85B" w14:textId="6AE8173B" w:rsidR="005A74A6" w:rsidRDefault="005A74A6" w:rsidP="00521263">
      <w:pPr>
        <w:spacing w:after="0"/>
      </w:pPr>
    </w:p>
    <w:p w14:paraId="42F6D9BB" w14:textId="77777777" w:rsidR="006E128B" w:rsidRDefault="006E128B" w:rsidP="00521263">
      <w:pPr>
        <w:spacing w:after="0"/>
      </w:pPr>
    </w:p>
    <w:p w14:paraId="60E9A294" w14:textId="0587B9FD" w:rsidR="005A74A6" w:rsidRPr="00BE2238" w:rsidRDefault="006E128B" w:rsidP="00521263">
      <w:pPr>
        <w:spacing w:after="0"/>
      </w:pPr>
      <w:r>
        <w:rPr>
          <w:noProof/>
          <w:lang w:val="en-PH" w:eastAsia="en-PH"/>
        </w:rPr>
        <w:drawing>
          <wp:anchor distT="0" distB="0" distL="114300" distR="114300" simplePos="0" relativeHeight="251654656" behindDoc="1" locked="0" layoutInCell="1" hidden="0" allowOverlap="1" wp14:anchorId="6C190283" wp14:editId="698745A5">
            <wp:simplePos x="0" y="0"/>
            <wp:positionH relativeFrom="column">
              <wp:posOffset>1363040</wp:posOffset>
            </wp:positionH>
            <wp:positionV relativeFrom="paragraph">
              <wp:posOffset>232410</wp:posOffset>
            </wp:positionV>
            <wp:extent cx="2978404" cy="1744155"/>
            <wp:effectExtent l="0" t="0" r="0" b="8890"/>
            <wp:wrapTopAndBottom/>
            <wp:docPr id="4938" name="image23.jpg"/>
            <wp:cNvGraphicFramePr/>
            <a:graphic xmlns:a="http://schemas.openxmlformats.org/drawingml/2006/main">
              <a:graphicData uri="http://schemas.openxmlformats.org/drawingml/2006/picture">
                <pic:pic xmlns:pic="http://schemas.openxmlformats.org/drawingml/2006/picture">
                  <pic:nvPicPr>
                    <pic:cNvPr id="4938" name="image23.jp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2978404" cy="1744155"/>
                    </a:xfrm>
                    <a:prstGeom prst="rect">
                      <a:avLst/>
                    </a:prstGeom>
                    <a:ln/>
                  </pic:spPr>
                </pic:pic>
              </a:graphicData>
            </a:graphic>
            <wp14:sizeRelH relativeFrom="margin">
              <wp14:pctWidth>0</wp14:pctWidth>
            </wp14:sizeRelH>
            <wp14:sizeRelV relativeFrom="margin">
              <wp14:pctHeight>0</wp14:pctHeight>
            </wp14:sizeRelV>
          </wp:anchor>
        </w:drawing>
      </w:r>
    </w:p>
    <w:p w14:paraId="7E0EF874" w14:textId="1D8B7D01" w:rsidR="005A74A6" w:rsidRDefault="005A74A6" w:rsidP="00521263">
      <w:pPr>
        <w:tabs>
          <w:tab w:val="left" w:pos="3375"/>
        </w:tabs>
        <w:spacing w:after="0" w:line="480" w:lineRule="auto"/>
        <w:jc w:val="center"/>
        <w:rPr>
          <w:rFonts w:ascii="Arial" w:eastAsia="Arial" w:hAnsi="Arial" w:cs="Arial"/>
        </w:rPr>
      </w:pPr>
      <w:r>
        <w:rPr>
          <w:rFonts w:ascii="Arial" w:eastAsia="Arial" w:hAnsi="Arial" w:cs="Arial"/>
        </w:rPr>
        <w:t>Figure 13. System Use Case of Class Schedule</w:t>
      </w:r>
    </w:p>
    <w:p w14:paraId="1F5E818A"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079C474E"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Set Class Schedule</w:t>
      </w:r>
    </w:p>
    <w:p w14:paraId="11682958"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choose and set a schedule request to teacher</w:t>
      </w:r>
    </w:p>
    <w:p w14:paraId="6406DCA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764CAC2A"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7675C6D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will accept the appointment request of another user</w:t>
      </w:r>
    </w:p>
    <w:p w14:paraId="3D8FF074" w14:textId="552069DA" w:rsidR="003221D4" w:rsidRDefault="005A74A6" w:rsidP="00751FBD">
      <w:pPr>
        <w:spacing w:after="0" w:line="480" w:lineRule="auto"/>
        <w:ind w:left="120" w:right="120"/>
        <w:jc w:val="both"/>
        <w:rPr>
          <w:rFonts w:ascii="Arial" w:eastAsia="Arial" w:hAnsi="Arial" w:cs="Arial"/>
        </w:rPr>
      </w:pPr>
      <w:r>
        <w:rPr>
          <w:rFonts w:ascii="Arial" w:eastAsia="Arial" w:hAnsi="Arial" w:cs="Arial"/>
        </w:rPr>
        <w:tab/>
        <w:t>Post-Condition: Both users will be added to the booking lists</w:t>
      </w:r>
    </w:p>
    <w:p w14:paraId="5789BFFD" w14:textId="77777777" w:rsidR="00751FBD" w:rsidRDefault="00751FBD" w:rsidP="00751FBD">
      <w:pPr>
        <w:spacing w:after="0" w:line="480" w:lineRule="auto"/>
        <w:ind w:left="120" w:right="120"/>
        <w:jc w:val="both"/>
        <w:rPr>
          <w:rFonts w:ascii="Arial" w:eastAsia="Arial" w:hAnsi="Arial" w:cs="Arial"/>
        </w:rPr>
      </w:pPr>
    </w:p>
    <w:p w14:paraId="7969D757"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lastRenderedPageBreak/>
        <w:t>Steps:</w:t>
      </w:r>
    </w:p>
    <w:tbl>
      <w:tblPr>
        <w:tblW w:w="782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2"/>
        <w:gridCol w:w="3913"/>
      </w:tblGrid>
      <w:tr w:rsidR="005A74A6" w14:paraId="55D51562" w14:textId="77777777" w:rsidTr="00751FBD">
        <w:trPr>
          <w:trHeight w:val="710"/>
        </w:trPr>
        <w:tc>
          <w:tcPr>
            <w:tcW w:w="3912" w:type="dxa"/>
            <w:vAlign w:val="center"/>
          </w:tcPr>
          <w:p w14:paraId="6C77190B"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13" w:type="dxa"/>
            <w:vAlign w:val="center"/>
          </w:tcPr>
          <w:p w14:paraId="30089F54"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0F0BCBF2" w14:textId="77777777" w:rsidTr="00751FBD">
        <w:trPr>
          <w:trHeight w:val="5030"/>
        </w:trPr>
        <w:tc>
          <w:tcPr>
            <w:tcW w:w="3912" w:type="dxa"/>
          </w:tcPr>
          <w:p w14:paraId="6AA22F75" w14:textId="77777777" w:rsidR="005A74A6" w:rsidRDefault="005A74A6" w:rsidP="00521263">
            <w:pPr>
              <w:numPr>
                <w:ilvl w:val="0"/>
                <w:numId w:val="10"/>
              </w:num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Click the Profile</w:t>
            </w:r>
          </w:p>
          <w:p w14:paraId="6B039A0E" w14:textId="77777777" w:rsidR="005A74A6" w:rsidRDefault="005A74A6" w:rsidP="00521263">
            <w:pPr>
              <w:spacing w:after="0" w:line="480" w:lineRule="auto"/>
              <w:ind w:right="120"/>
              <w:jc w:val="both"/>
              <w:rPr>
                <w:rFonts w:ascii="Arial" w:eastAsia="Arial" w:hAnsi="Arial" w:cs="Arial"/>
              </w:rPr>
            </w:pPr>
          </w:p>
          <w:p w14:paraId="043A0346" w14:textId="77777777" w:rsidR="005A74A6" w:rsidRDefault="005A74A6" w:rsidP="00521263">
            <w:pPr>
              <w:spacing w:after="0" w:line="480" w:lineRule="auto"/>
              <w:ind w:right="120"/>
              <w:jc w:val="both"/>
              <w:rPr>
                <w:rFonts w:ascii="Arial" w:eastAsia="Arial" w:hAnsi="Arial" w:cs="Arial"/>
              </w:rPr>
            </w:pPr>
          </w:p>
          <w:p w14:paraId="409C5565"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3.) In Pending Appointment section, the user will click Accept or Reject the Appointment request.</w:t>
            </w:r>
          </w:p>
          <w:p w14:paraId="4884C9AD"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 User will click the Accept or Reject button</w:t>
            </w:r>
          </w:p>
          <w:p w14:paraId="2939BE5A" w14:textId="77777777" w:rsidR="005A74A6" w:rsidRDefault="005A74A6" w:rsidP="00521263">
            <w:pPr>
              <w:spacing w:after="0" w:line="480" w:lineRule="auto"/>
              <w:ind w:right="120"/>
              <w:jc w:val="both"/>
              <w:rPr>
                <w:rFonts w:ascii="Arial" w:eastAsia="Arial" w:hAnsi="Arial" w:cs="Arial"/>
              </w:rPr>
            </w:pPr>
          </w:p>
          <w:p w14:paraId="274847A2" w14:textId="77777777" w:rsidR="005A74A6" w:rsidRDefault="005A74A6" w:rsidP="00521263">
            <w:pPr>
              <w:spacing w:after="0" w:line="480" w:lineRule="auto"/>
              <w:ind w:right="120"/>
              <w:jc w:val="both"/>
              <w:rPr>
                <w:rFonts w:ascii="Arial" w:eastAsia="Arial" w:hAnsi="Arial" w:cs="Arial"/>
              </w:rPr>
            </w:pPr>
          </w:p>
          <w:p w14:paraId="1AF0C987" w14:textId="77777777" w:rsidR="005A74A6" w:rsidRPr="00881A90" w:rsidRDefault="005A74A6" w:rsidP="00521263">
            <w:pPr>
              <w:spacing w:after="0" w:line="480" w:lineRule="auto"/>
              <w:ind w:right="120"/>
              <w:jc w:val="both"/>
              <w:rPr>
                <w:rFonts w:ascii="Arial" w:eastAsia="Arial" w:hAnsi="Arial" w:cs="Arial"/>
              </w:rPr>
            </w:pPr>
          </w:p>
          <w:sdt>
            <w:sdtPr>
              <w:tag w:val="goog_rdk_19"/>
              <w:id w:val="-587528582"/>
            </w:sdtPr>
            <w:sdtContent>
              <w:p w14:paraId="226FF1F3" w14:textId="77777777" w:rsidR="005A74A6" w:rsidRPr="003A7DAE" w:rsidRDefault="005A74A6">
                <w:pPr>
                  <w:spacing w:after="0" w:line="480" w:lineRule="auto"/>
                  <w:ind w:right="120"/>
                  <w:rPr>
                    <w:rPrChange w:id="22" w:author="jerald sayson" w:date="2021-12-07T04:57:00Z">
                      <w:rPr>
                        <w:rFonts w:ascii="Arial" w:eastAsia="Arial" w:hAnsi="Arial" w:cs="Arial"/>
                      </w:rPr>
                    </w:rPrChange>
                  </w:rPr>
                  <w:pPrChange w:id="23" w:author="jerald sayson" w:date="2021-12-07T04:57:00Z">
                    <w:pPr>
                      <w:spacing w:line="480" w:lineRule="auto"/>
                      <w:ind w:right="120"/>
                      <w:jc w:val="both"/>
                    </w:pPr>
                  </w:pPrChange>
                </w:pPr>
                <w:r>
                  <w:rPr>
                    <w:rFonts w:ascii="Arial" w:eastAsia="Arial" w:hAnsi="Arial" w:cs="Arial"/>
                  </w:rPr>
                  <w:t xml:space="preserve">     4.1.1)  User will click Yes or No button</w:t>
                </w:r>
              </w:p>
            </w:sdtContent>
          </w:sdt>
          <w:p w14:paraId="3BA1A9B4" w14:textId="77777777" w:rsidR="005A74A6" w:rsidRDefault="005A74A6" w:rsidP="00521263">
            <w:pPr>
              <w:spacing w:after="0" w:line="480" w:lineRule="auto"/>
              <w:ind w:right="120"/>
              <w:jc w:val="both"/>
              <w:rPr>
                <w:rFonts w:ascii="Arial" w:eastAsia="Arial" w:hAnsi="Arial" w:cs="Arial"/>
              </w:rPr>
            </w:pPr>
          </w:p>
          <w:p w14:paraId="43F84199" w14:textId="77777777" w:rsidR="005A74A6" w:rsidRDefault="005A74A6" w:rsidP="00521263">
            <w:pPr>
              <w:spacing w:after="0" w:line="480" w:lineRule="auto"/>
              <w:ind w:right="120"/>
              <w:jc w:val="both"/>
              <w:rPr>
                <w:rFonts w:ascii="Arial" w:eastAsia="Arial" w:hAnsi="Arial" w:cs="Arial"/>
              </w:rPr>
            </w:pPr>
          </w:p>
          <w:p w14:paraId="25F950F1" w14:textId="77777777" w:rsidR="005A74A6" w:rsidRDefault="005A74A6" w:rsidP="00521263">
            <w:pPr>
              <w:spacing w:after="0" w:line="480" w:lineRule="auto"/>
              <w:ind w:right="120"/>
              <w:jc w:val="both"/>
              <w:rPr>
                <w:rFonts w:ascii="Arial" w:eastAsia="Arial" w:hAnsi="Arial" w:cs="Arial"/>
              </w:rPr>
            </w:pPr>
          </w:p>
          <w:p w14:paraId="68A2F687" w14:textId="77777777" w:rsidR="005A74A6" w:rsidRDefault="005A74A6" w:rsidP="00521263">
            <w:pPr>
              <w:spacing w:after="0" w:line="480" w:lineRule="auto"/>
              <w:ind w:right="120"/>
              <w:jc w:val="both"/>
              <w:rPr>
                <w:rFonts w:ascii="Arial" w:eastAsia="Arial" w:hAnsi="Arial" w:cs="Arial"/>
              </w:rPr>
            </w:pPr>
          </w:p>
          <w:p w14:paraId="4ED89619" w14:textId="77777777" w:rsidR="005A74A6" w:rsidRDefault="005A74A6" w:rsidP="00521263">
            <w:pPr>
              <w:spacing w:after="0" w:line="480" w:lineRule="auto"/>
              <w:ind w:right="120"/>
              <w:jc w:val="both"/>
              <w:rPr>
                <w:rFonts w:ascii="Arial" w:eastAsia="Arial" w:hAnsi="Arial" w:cs="Arial"/>
              </w:rPr>
            </w:pPr>
          </w:p>
          <w:p w14:paraId="66031CFD"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w:t>
            </w:r>
          </w:p>
          <w:p w14:paraId="207C02EF" w14:textId="77777777" w:rsidR="005A74A6" w:rsidRDefault="005A74A6" w:rsidP="00521263">
            <w:pPr>
              <w:spacing w:after="0" w:line="480" w:lineRule="auto"/>
              <w:ind w:right="120"/>
              <w:jc w:val="both"/>
              <w:rPr>
                <w:rFonts w:ascii="Arial" w:eastAsia="Arial" w:hAnsi="Arial" w:cs="Arial"/>
              </w:rPr>
            </w:pPr>
          </w:p>
          <w:p w14:paraId="50894950" w14:textId="77777777" w:rsidR="005A74A6" w:rsidRDefault="005A74A6" w:rsidP="00521263">
            <w:pPr>
              <w:spacing w:after="0" w:line="480" w:lineRule="auto"/>
              <w:ind w:right="120"/>
              <w:jc w:val="both"/>
              <w:rPr>
                <w:rFonts w:ascii="Arial" w:eastAsia="Arial" w:hAnsi="Arial" w:cs="Arial"/>
              </w:rPr>
            </w:pPr>
          </w:p>
          <w:p w14:paraId="3DCE6EA2" w14:textId="77777777" w:rsidR="005A74A6" w:rsidRDefault="005A74A6" w:rsidP="00521263">
            <w:pPr>
              <w:spacing w:after="0" w:line="480" w:lineRule="auto"/>
              <w:ind w:right="120"/>
              <w:jc w:val="both"/>
              <w:rPr>
                <w:rFonts w:ascii="Arial" w:eastAsia="Arial" w:hAnsi="Arial" w:cs="Arial"/>
              </w:rPr>
            </w:pPr>
          </w:p>
          <w:p w14:paraId="33771E42" w14:textId="77777777" w:rsidR="005A74A6" w:rsidRDefault="005A74A6" w:rsidP="00521263">
            <w:pPr>
              <w:spacing w:after="0" w:line="480" w:lineRule="auto"/>
              <w:ind w:right="120"/>
              <w:jc w:val="both"/>
              <w:rPr>
                <w:rFonts w:ascii="Arial" w:eastAsia="Arial" w:hAnsi="Arial" w:cs="Arial"/>
              </w:rPr>
            </w:pPr>
          </w:p>
          <w:p w14:paraId="7BD0A8E8" w14:textId="77777777" w:rsidR="005A74A6" w:rsidRDefault="005A74A6" w:rsidP="00521263">
            <w:pPr>
              <w:spacing w:after="0" w:line="480" w:lineRule="auto"/>
              <w:ind w:right="120"/>
              <w:jc w:val="both"/>
              <w:rPr>
                <w:rFonts w:ascii="Arial" w:eastAsia="Arial" w:hAnsi="Arial" w:cs="Arial"/>
              </w:rPr>
            </w:pPr>
          </w:p>
          <w:p w14:paraId="0EECD1CF" w14:textId="77777777" w:rsidR="005A74A6" w:rsidRDefault="005A74A6" w:rsidP="00521263">
            <w:pPr>
              <w:spacing w:after="0" w:line="480" w:lineRule="auto"/>
              <w:ind w:right="120"/>
              <w:jc w:val="both"/>
              <w:rPr>
                <w:rFonts w:ascii="Arial" w:eastAsia="Arial" w:hAnsi="Arial" w:cs="Arial"/>
              </w:rPr>
            </w:pPr>
          </w:p>
          <w:p w14:paraId="2E3999B0" w14:textId="77777777" w:rsidR="005A74A6" w:rsidRDefault="005A74A6" w:rsidP="00521263">
            <w:pPr>
              <w:spacing w:after="0" w:line="480" w:lineRule="auto"/>
              <w:ind w:right="120"/>
              <w:jc w:val="both"/>
              <w:rPr>
                <w:rFonts w:ascii="Arial" w:eastAsia="Arial" w:hAnsi="Arial" w:cs="Arial"/>
              </w:rPr>
            </w:pPr>
          </w:p>
          <w:p w14:paraId="72C9C435" w14:textId="77777777" w:rsidR="005A74A6" w:rsidRDefault="005A74A6" w:rsidP="00521263">
            <w:pPr>
              <w:spacing w:after="0" w:line="480" w:lineRule="auto"/>
              <w:ind w:right="120"/>
              <w:rPr>
                <w:rFonts w:ascii="Arial" w:eastAsia="Arial" w:hAnsi="Arial" w:cs="Arial"/>
              </w:rPr>
            </w:pPr>
            <w:r>
              <w:rPr>
                <w:rFonts w:ascii="Arial" w:eastAsia="Arial" w:hAnsi="Arial" w:cs="Arial"/>
              </w:rPr>
              <w:t xml:space="preserve">     4.2.1)  User will click Yes or No button</w:t>
            </w:r>
          </w:p>
          <w:p w14:paraId="41792C33" w14:textId="77777777" w:rsidR="005A74A6" w:rsidRDefault="005A74A6" w:rsidP="00521263">
            <w:pPr>
              <w:spacing w:after="0" w:line="480" w:lineRule="auto"/>
              <w:ind w:right="120"/>
              <w:jc w:val="both"/>
              <w:rPr>
                <w:rFonts w:ascii="Arial" w:eastAsia="Arial" w:hAnsi="Arial" w:cs="Arial"/>
              </w:rPr>
            </w:pPr>
          </w:p>
          <w:p w14:paraId="60A17F9C" w14:textId="77777777" w:rsidR="005A74A6" w:rsidRDefault="005A74A6" w:rsidP="00521263">
            <w:pPr>
              <w:spacing w:after="0" w:line="480" w:lineRule="auto"/>
              <w:ind w:right="120"/>
              <w:jc w:val="both"/>
              <w:rPr>
                <w:rFonts w:ascii="Arial" w:eastAsia="Arial" w:hAnsi="Arial" w:cs="Arial"/>
              </w:rPr>
            </w:pPr>
          </w:p>
          <w:p w14:paraId="2EA970C5" w14:textId="77777777" w:rsidR="005A74A6" w:rsidRDefault="005A74A6" w:rsidP="00521263">
            <w:pPr>
              <w:spacing w:after="0" w:line="480" w:lineRule="auto"/>
              <w:ind w:right="120"/>
              <w:jc w:val="both"/>
              <w:rPr>
                <w:rFonts w:ascii="Arial" w:eastAsia="Arial" w:hAnsi="Arial" w:cs="Arial"/>
              </w:rPr>
            </w:pPr>
          </w:p>
          <w:p w14:paraId="3557FB07" w14:textId="77777777" w:rsidR="005A74A6" w:rsidRDefault="005A74A6" w:rsidP="00521263">
            <w:pPr>
              <w:spacing w:after="0" w:line="480" w:lineRule="auto"/>
              <w:ind w:right="120"/>
              <w:jc w:val="both"/>
              <w:rPr>
                <w:rFonts w:ascii="Arial" w:eastAsia="Arial" w:hAnsi="Arial" w:cs="Arial"/>
              </w:rPr>
            </w:pPr>
          </w:p>
          <w:p w14:paraId="0B45FDA2" w14:textId="77777777" w:rsidR="005A74A6" w:rsidRDefault="005A74A6" w:rsidP="00521263">
            <w:pPr>
              <w:spacing w:after="0" w:line="480" w:lineRule="auto"/>
              <w:ind w:right="120"/>
              <w:jc w:val="both"/>
              <w:rPr>
                <w:rFonts w:ascii="Arial" w:eastAsia="Arial" w:hAnsi="Arial" w:cs="Arial"/>
              </w:rPr>
            </w:pPr>
          </w:p>
          <w:p w14:paraId="171FEB46" w14:textId="77777777" w:rsidR="005A74A6" w:rsidRDefault="005A74A6" w:rsidP="00521263">
            <w:pPr>
              <w:spacing w:after="0" w:line="480" w:lineRule="auto"/>
              <w:ind w:right="120"/>
              <w:jc w:val="both"/>
              <w:rPr>
                <w:rFonts w:ascii="Arial" w:eastAsia="Arial" w:hAnsi="Arial" w:cs="Arial"/>
              </w:rPr>
            </w:pPr>
          </w:p>
          <w:p w14:paraId="3E91917B" w14:textId="77777777" w:rsidR="005A74A6" w:rsidRDefault="005A74A6" w:rsidP="00521263">
            <w:pPr>
              <w:spacing w:after="0" w:line="480" w:lineRule="auto"/>
              <w:ind w:right="120"/>
              <w:jc w:val="both"/>
              <w:rPr>
                <w:rFonts w:ascii="Arial" w:eastAsia="Arial" w:hAnsi="Arial" w:cs="Arial"/>
              </w:rPr>
            </w:pPr>
          </w:p>
          <w:p w14:paraId="7186E63C" w14:textId="77777777" w:rsidR="005A74A6" w:rsidRDefault="005A74A6" w:rsidP="00521263">
            <w:pPr>
              <w:spacing w:after="0" w:line="480" w:lineRule="auto"/>
              <w:ind w:right="120"/>
              <w:rPr>
                <w:rFonts w:ascii="Arial" w:eastAsia="Arial" w:hAnsi="Arial" w:cs="Arial"/>
              </w:rPr>
            </w:pPr>
          </w:p>
          <w:p w14:paraId="5F3B81BC" w14:textId="77777777" w:rsidR="005A74A6" w:rsidRPr="00045C04" w:rsidRDefault="005A74A6" w:rsidP="00521263">
            <w:pPr>
              <w:pStyle w:val="ListParagraph"/>
              <w:numPr>
                <w:ilvl w:val="0"/>
                <w:numId w:val="19"/>
              </w:numPr>
              <w:spacing w:after="0" w:line="480" w:lineRule="auto"/>
              <w:ind w:right="120"/>
              <w:rPr>
                <w:rFonts w:ascii="Arial" w:eastAsia="Arial" w:hAnsi="Arial" w:cs="Arial"/>
              </w:rPr>
            </w:pPr>
            <w:r w:rsidRPr="00045C04">
              <w:rPr>
                <w:rFonts w:ascii="Arial" w:eastAsia="Arial" w:hAnsi="Arial" w:cs="Arial"/>
              </w:rPr>
              <w:t>Clicks ‘Pay now’ or ‘Cancel’ button</w:t>
            </w:r>
          </w:p>
          <w:p w14:paraId="08ECDF8B" w14:textId="77777777" w:rsidR="005A74A6" w:rsidRDefault="005A74A6" w:rsidP="00521263">
            <w:pPr>
              <w:spacing w:after="0" w:line="480" w:lineRule="auto"/>
              <w:ind w:right="120"/>
              <w:rPr>
                <w:rFonts w:ascii="Arial" w:eastAsia="Arial" w:hAnsi="Arial" w:cs="Arial"/>
              </w:rPr>
            </w:pPr>
          </w:p>
          <w:p w14:paraId="02488D99" w14:textId="77777777" w:rsidR="005A74A6" w:rsidRDefault="005A74A6" w:rsidP="00521263">
            <w:pPr>
              <w:spacing w:after="0" w:line="480" w:lineRule="auto"/>
              <w:ind w:right="120"/>
              <w:rPr>
                <w:rFonts w:ascii="Arial" w:eastAsia="Arial" w:hAnsi="Arial" w:cs="Arial"/>
              </w:rPr>
            </w:pPr>
          </w:p>
          <w:p w14:paraId="346CDF9A" w14:textId="77777777" w:rsidR="005A74A6" w:rsidRDefault="005A74A6" w:rsidP="00521263">
            <w:pPr>
              <w:spacing w:after="0" w:line="480" w:lineRule="auto"/>
              <w:ind w:right="120"/>
              <w:rPr>
                <w:rFonts w:ascii="Arial" w:eastAsia="Arial" w:hAnsi="Arial" w:cs="Arial"/>
              </w:rPr>
            </w:pPr>
          </w:p>
          <w:p w14:paraId="4FCAF98D" w14:textId="77777777" w:rsidR="005A74A6" w:rsidRPr="00881A90" w:rsidRDefault="005A74A6" w:rsidP="00521263">
            <w:pPr>
              <w:spacing w:after="0" w:line="480" w:lineRule="auto"/>
              <w:ind w:right="120"/>
              <w:rPr>
                <w:rFonts w:ascii="Arial" w:eastAsia="Arial" w:hAnsi="Arial" w:cs="Arial"/>
              </w:rPr>
            </w:pPr>
          </w:p>
          <w:p w14:paraId="38D48890" w14:textId="77777777" w:rsidR="005A74A6" w:rsidRDefault="005A74A6" w:rsidP="00521263">
            <w:pPr>
              <w:spacing w:after="0" w:line="480" w:lineRule="auto"/>
              <w:ind w:right="120"/>
              <w:rPr>
                <w:rFonts w:ascii="Arial" w:eastAsia="Arial" w:hAnsi="Arial" w:cs="Arial"/>
              </w:rPr>
            </w:pPr>
            <w:r>
              <w:rPr>
                <w:rFonts w:ascii="Arial" w:eastAsia="Arial" w:hAnsi="Arial" w:cs="Arial"/>
              </w:rPr>
              <w:t xml:space="preserve">    5.1.1)  Clicks ‘Pay’ or ‘Cancel’ button</w:t>
            </w:r>
          </w:p>
        </w:tc>
        <w:tc>
          <w:tcPr>
            <w:tcW w:w="3913" w:type="dxa"/>
          </w:tcPr>
          <w:p w14:paraId="4C87DD32" w14:textId="77777777" w:rsidR="005A74A6" w:rsidRDefault="005A74A6" w:rsidP="00521263">
            <w:pPr>
              <w:spacing w:after="0" w:line="480" w:lineRule="auto"/>
              <w:ind w:right="120"/>
              <w:jc w:val="both"/>
              <w:rPr>
                <w:rFonts w:ascii="Arial" w:eastAsia="Arial" w:hAnsi="Arial" w:cs="Arial"/>
              </w:rPr>
            </w:pPr>
          </w:p>
          <w:p w14:paraId="133D9BB0" w14:textId="77777777" w:rsidR="005A74A6" w:rsidRPr="009744B2" w:rsidRDefault="005A74A6" w:rsidP="00521263">
            <w:pPr>
              <w:spacing w:after="0" w:line="480" w:lineRule="auto"/>
              <w:ind w:right="120"/>
              <w:jc w:val="both"/>
              <w:rPr>
                <w:rFonts w:ascii="Arial" w:eastAsia="Arial" w:hAnsi="Arial" w:cs="Arial"/>
              </w:rPr>
            </w:pPr>
            <w:r>
              <w:rPr>
                <w:rFonts w:ascii="Arial" w:eastAsia="Arial" w:hAnsi="Arial" w:cs="Arial"/>
              </w:rPr>
              <w:t xml:space="preserve">      </w:t>
            </w:r>
            <w:r w:rsidRPr="009744B2">
              <w:rPr>
                <w:rFonts w:ascii="Arial" w:eastAsia="Arial" w:hAnsi="Arial" w:cs="Arial"/>
              </w:rPr>
              <w:t>2.) The system will redirect to User Profile page.</w:t>
            </w:r>
          </w:p>
          <w:p w14:paraId="3D8A5E38" w14:textId="77777777" w:rsidR="005A74A6" w:rsidRDefault="005A74A6" w:rsidP="00521263">
            <w:pPr>
              <w:spacing w:after="0" w:line="480" w:lineRule="auto"/>
              <w:ind w:right="120"/>
              <w:jc w:val="both"/>
              <w:rPr>
                <w:rFonts w:ascii="Arial" w:eastAsia="Arial" w:hAnsi="Arial" w:cs="Arial"/>
              </w:rPr>
            </w:pPr>
          </w:p>
          <w:p w14:paraId="004D556D" w14:textId="77777777" w:rsidR="005A74A6" w:rsidRDefault="005A74A6" w:rsidP="00521263">
            <w:pPr>
              <w:spacing w:after="0" w:line="480" w:lineRule="auto"/>
              <w:ind w:right="120"/>
              <w:jc w:val="both"/>
              <w:rPr>
                <w:rFonts w:ascii="Arial" w:eastAsia="Arial" w:hAnsi="Arial" w:cs="Arial"/>
              </w:rPr>
            </w:pPr>
          </w:p>
          <w:p w14:paraId="31D2EA39" w14:textId="77777777" w:rsidR="005A74A6" w:rsidRDefault="005A74A6" w:rsidP="00521263">
            <w:pPr>
              <w:spacing w:after="0" w:line="480" w:lineRule="auto"/>
              <w:ind w:right="120"/>
              <w:jc w:val="both"/>
              <w:rPr>
                <w:rFonts w:ascii="Arial" w:eastAsia="Arial" w:hAnsi="Arial" w:cs="Arial"/>
              </w:rPr>
            </w:pPr>
          </w:p>
          <w:p w14:paraId="03706C52" w14:textId="77777777" w:rsidR="005A74A6" w:rsidRPr="00881A90" w:rsidRDefault="005A74A6" w:rsidP="00521263">
            <w:pPr>
              <w:spacing w:after="0" w:line="480" w:lineRule="auto"/>
              <w:ind w:right="120"/>
              <w:jc w:val="both"/>
              <w:rPr>
                <w:rFonts w:ascii="Arial" w:eastAsia="Arial" w:hAnsi="Arial" w:cs="Arial"/>
              </w:rPr>
            </w:pPr>
          </w:p>
          <w:p w14:paraId="0AF83EF7"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4.1 If the user click Accept is true, the system will show appointment confirmation modal message “Are you sure you want to accept this appointment” else </w:t>
            </w:r>
          </w:p>
          <w:p w14:paraId="70942D8B" w14:textId="77777777" w:rsidR="005A74A6" w:rsidRDefault="005A74A6" w:rsidP="00521263">
            <w:pPr>
              <w:spacing w:after="0" w:line="480" w:lineRule="auto"/>
              <w:ind w:right="120"/>
              <w:jc w:val="both"/>
              <w:rPr>
                <w:rFonts w:ascii="Arial" w:eastAsia="Arial" w:hAnsi="Arial" w:cs="Arial"/>
              </w:rPr>
            </w:pPr>
          </w:p>
          <w:p w14:paraId="7FA426F4"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4.1.2 By default, an appointment has a status of ’Pending’. If user click Yes button is true, the Appointment status will be updated to ‘Accepted’ status and it will not be shown in  Appointment Request anymore since it is already accepted then a ‘Pay now’ button will appear  else</w:t>
            </w:r>
          </w:p>
          <w:p w14:paraId="5777496A"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lastRenderedPageBreak/>
              <w:t xml:space="preserve">           4.1.3) The system will close the appointment confirmation dialogue and Appointment request will remain.</w:t>
            </w:r>
          </w:p>
          <w:p w14:paraId="16483B35"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4.2) If the user click Rejected is true, the system will show appointment confirmation modal message “Are you sure you want to reject  this appointment”</w:t>
            </w:r>
          </w:p>
          <w:p w14:paraId="6C140F9B"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w:t>
            </w:r>
          </w:p>
          <w:p w14:paraId="58A7A5B8" w14:textId="77777777" w:rsidR="005A74A6" w:rsidRDefault="005A74A6" w:rsidP="00521263">
            <w:pPr>
              <w:spacing w:after="0" w:line="480" w:lineRule="auto"/>
              <w:ind w:right="120"/>
              <w:jc w:val="both"/>
              <w:rPr>
                <w:rFonts w:ascii="Arial" w:eastAsia="Arial" w:hAnsi="Arial" w:cs="Arial"/>
              </w:rPr>
            </w:pPr>
          </w:p>
          <w:p w14:paraId="328D59CA"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4.2.2) By default, an appointment has a status of ‘Pending’. If user click Yes button is true, the Appointment status will be updated to ‘Rejected status and it will not be shown in  Appointment Request anymore since it is already accepted else</w:t>
            </w:r>
          </w:p>
          <w:p w14:paraId="73BA5AF8"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4.2.3) The system will close the appointment confirmation dialogue and Appointment request will remain</w:t>
            </w:r>
          </w:p>
          <w:p w14:paraId="4F40CBF6"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w:t>
            </w:r>
          </w:p>
          <w:p w14:paraId="03DD7D8E" w14:textId="77777777" w:rsidR="005A74A6" w:rsidRDefault="005A74A6" w:rsidP="00521263">
            <w:pPr>
              <w:spacing w:after="0" w:line="480" w:lineRule="auto"/>
              <w:ind w:right="120"/>
              <w:jc w:val="both"/>
              <w:rPr>
                <w:rFonts w:ascii="Arial" w:eastAsia="Arial" w:hAnsi="Arial" w:cs="Arial"/>
              </w:rPr>
            </w:pPr>
          </w:p>
          <w:p w14:paraId="63265440" w14:textId="77777777" w:rsidR="005A74A6" w:rsidRDefault="005A74A6" w:rsidP="00521263">
            <w:pPr>
              <w:spacing w:after="0" w:line="480" w:lineRule="auto"/>
              <w:ind w:right="120"/>
              <w:jc w:val="both"/>
              <w:rPr>
                <w:rFonts w:ascii="Arial" w:eastAsia="Arial" w:hAnsi="Arial" w:cs="Arial"/>
              </w:rPr>
            </w:pPr>
          </w:p>
          <w:p w14:paraId="507B06C5"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5.1) If the user clicks ‘Pay now’ button is true, a modal will pop up displaying all the bill/payment details with two buttons ‘Cancel’ or ‘Pay’ else</w:t>
            </w:r>
          </w:p>
          <w:p w14:paraId="1ABFA682" w14:textId="77777777" w:rsidR="005A74A6" w:rsidRDefault="005A74A6" w:rsidP="00521263">
            <w:pPr>
              <w:spacing w:after="0" w:line="480" w:lineRule="auto"/>
              <w:ind w:right="120"/>
              <w:jc w:val="both"/>
              <w:rPr>
                <w:rFonts w:ascii="Arial" w:eastAsia="Arial" w:hAnsi="Arial" w:cs="Arial"/>
              </w:rPr>
            </w:pPr>
          </w:p>
          <w:p w14:paraId="45639521"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5.1.2) If User clicks ‘Pay’ is true, then user will be booked and the system will  generate a session link to make a class schedule then the appointment status will be updated into ‘Paid’ then ‘Pay now’ button will be hidden else.</w:t>
            </w:r>
          </w:p>
          <w:p w14:paraId="185CECE8" w14:textId="77777777" w:rsidR="005A74A6" w:rsidRDefault="005A74A6" w:rsidP="00521263">
            <w:pPr>
              <w:spacing w:after="0" w:line="480" w:lineRule="auto"/>
              <w:ind w:right="120"/>
              <w:jc w:val="both"/>
              <w:rPr>
                <w:rFonts w:ascii="Arial" w:eastAsia="Arial" w:hAnsi="Arial" w:cs="Arial"/>
              </w:rPr>
            </w:pPr>
          </w:p>
          <w:p w14:paraId="3FF9328F"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5.1.3) the bill modal will be hidden from the page.</w:t>
            </w:r>
          </w:p>
          <w:p w14:paraId="56156D37"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5.2.) Appointment will be deleted</w:t>
            </w:r>
          </w:p>
        </w:tc>
      </w:tr>
    </w:tbl>
    <w:p w14:paraId="2FB4B3B9" w14:textId="77777777" w:rsidR="005A74A6" w:rsidRDefault="005A74A6" w:rsidP="00521263">
      <w:pPr>
        <w:spacing w:after="0"/>
        <w:rPr>
          <w:rFonts w:ascii="Arial" w:eastAsia="Arial" w:hAnsi="Arial" w:cs="Arial"/>
        </w:rPr>
      </w:pPr>
    </w:p>
    <w:p w14:paraId="6413BBAB" w14:textId="4FC84504" w:rsidR="005A74A6" w:rsidRDefault="005A74A6" w:rsidP="00521263">
      <w:pPr>
        <w:spacing w:after="0"/>
        <w:rPr>
          <w:rFonts w:ascii="Arial" w:eastAsia="Arial" w:hAnsi="Arial" w:cs="Arial"/>
        </w:rPr>
      </w:pPr>
    </w:p>
    <w:p w14:paraId="510C9839" w14:textId="5521D4A9" w:rsidR="006E128B" w:rsidRDefault="003221D4" w:rsidP="00521263">
      <w:pPr>
        <w:spacing w:after="0"/>
        <w:rPr>
          <w:rFonts w:ascii="Arial" w:eastAsia="Arial" w:hAnsi="Arial" w:cs="Arial"/>
        </w:rPr>
      </w:pPr>
      <w:r>
        <w:rPr>
          <w:noProof/>
        </w:rPr>
        <w:drawing>
          <wp:anchor distT="0" distB="0" distL="114300" distR="114300" simplePos="0" relativeHeight="251661824" behindDoc="1" locked="0" layoutInCell="1" allowOverlap="1" wp14:anchorId="21EB9B93" wp14:editId="5885565E">
            <wp:simplePos x="0" y="0"/>
            <wp:positionH relativeFrom="column">
              <wp:posOffset>1436370</wp:posOffset>
            </wp:positionH>
            <wp:positionV relativeFrom="paragraph">
              <wp:posOffset>400685</wp:posOffset>
            </wp:positionV>
            <wp:extent cx="3185795" cy="14465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85795" cy="1446530"/>
                    </a:xfrm>
                    <a:prstGeom prst="rect">
                      <a:avLst/>
                    </a:prstGeom>
                    <a:noFill/>
                  </pic:spPr>
                </pic:pic>
              </a:graphicData>
            </a:graphic>
            <wp14:sizeRelH relativeFrom="page">
              <wp14:pctWidth>0</wp14:pctWidth>
            </wp14:sizeRelH>
            <wp14:sizeRelV relativeFrom="page">
              <wp14:pctHeight>0</wp14:pctHeight>
            </wp14:sizeRelV>
          </wp:anchor>
        </w:drawing>
      </w:r>
    </w:p>
    <w:p w14:paraId="64137B17" w14:textId="2E6E3631" w:rsidR="005A74A6" w:rsidRDefault="005A74A6" w:rsidP="00521263">
      <w:pPr>
        <w:spacing w:after="0"/>
        <w:rPr>
          <w:rFonts w:ascii="Arial" w:eastAsia="Arial" w:hAnsi="Arial" w:cs="Arial"/>
        </w:rPr>
      </w:pPr>
    </w:p>
    <w:p w14:paraId="5A6617BE" w14:textId="0F91A94D" w:rsidR="005A74A6" w:rsidRDefault="005A74A6" w:rsidP="00521263">
      <w:pPr>
        <w:spacing w:after="0"/>
        <w:jc w:val="center"/>
        <w:rPr>
          <w:rFonts w:ascii="Arial" w:eastAsia="Arial" w:hAnsi="Arial" w:cs="Arial"/>
        </w:rPr>
      </w:pPr>
      <w:r>
        <w:rPr>
          <w:rFonts w:ascii="Arial" w:eastAsia="Arial" w:hAnsi="Arial" w:cs="Arial"/>
        </w:rPr>
        <w:t>Figure 14. System Use Case of Payout Receipt</w:t>
      </w:r>
    </w:p>
    <w:p w14:paraId="19A9AD91" w14:textId="4D424715" w:rsidR="005A74A6" w:rsidRDefault="005A74A6" w:rsidP="00521263">
      <w:pPr>
        <w:tabs>
          <w:tab w:val="left" w:pos="3375"/>
        </w:tabs>
        <w:spacing w:after="0" w:line="480" w:lineRule="auto"/>
        <w:rPr>
          <w:rFonts w:ascii="Arial" w:eastAsia="Arial" w:hAnsi="Arial" w:cs="Arial"/>
        </w:rPr>
      </w:pPr>
    </w:p>
    <w:p w14:paraId="1D74497A"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113390D5"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View Payout details</w:t>
      </w:r>
    </w:p>
    <w:p w14:paraId="0248081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view the payout transaction details</w:t>
      </w:r>
    </w:p>
    <w:p w14:paraId="206BCDA6"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62BD2AFA"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0E26A937"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wants to view the payout details</w:t>
      </w:r>
    </w:p>
    <w:p w14:paraId="7C366823"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The user view the payout details</w:t>
      </w:r>
    </w:p>
    <w:p w14:paraId="4E45F9A8"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Steps:</w:t>
      </w:r>
    </w:p>
    <w:tbl>
      <w:tblPr>
        <w:tblW w:w="791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3958"/>
      </w:tblGrid>
      <w:tr w:rsidR="005A74A6" w14:paraId="5F6D563B" w14:textId="77777777" w:rsidTr="00751FBD">
        <w:trPr>
          <w:trHeight w:val="710"/>
        </w:trPr>
        <w:tc>
          <w:tcPr>
            <w:tcW w:w="3957" w:type="dxa"/>
            <w:vAlign w:val="center"/>
          </w:tcPr>
          <w:p w14:paraId="6D876E15"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58" w:type="dxa"/>
            <w:vAlign w:val="center"/>
          </w:tcPr>
          <w:p w14:paraId="7F97037A"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7EDCC303" w14:textId="77777777" w:rsidTr="00751FBD">
        <w:trPr>
          <w:trHeight w:val="1610"/>
        </w:trPr>
        <w:tc>
          <w:tcPr>
            <w:tcW w:w="3957" w:type="dxa"/>
          </w:tcPr>
          <w:p w14:paraId="0091F978" w14:textId="77777777" w:rsidR="005A74A6" w:rsidRDefault="005A74A6" w:rsidP="00521263">
            <w:pPr>
              <w:numPr>
                <w:ilvl w:val="0"/>
                <w:numId w:val="12"/>
              </w:numPr>
              <w:pBdr>
                <w:top w:val="nil"/>
                <w:left w:val="nil"/>
                <w:bottom w:val="nil"/>
                <w:right w:val="nil"/>
                <w:between w:val="nil"/>
              </w:pBdr>
              <w:spacing w:after="0" w:line="480" w:lineRule="auto"/>
              <w:ind w:right="120"/>
              <w:jc w:val="both"/>
              <w:rPr>
                <w:rFonts w:ascii="Arial" w:eastAsia="Arial" w:hAnsi="Arial" w:cs="Arial"/>
                <w:color w:val="000000"/>
              </w:rPr>
            </w:pPr>
            <w:r w:rsidRPr="00D45968">
              <w:rPr>
                <w:rFonts w:ascii="Arial" w:eastAsia="Arial" w:hAnsi="Arial" w:cs="Arial"/>
                <w:color w:val="000000"/>
              </w:rPr>
              <w:t>Click the Profile</w:t>
            </w:r>
          </w:p>
          <w:p w14:paraId="7B1C1083" w14:textId="77777777" w:rsidR="005A74A6" w:rsidRDefault="005A74A6" w:rsidP="00521263">
            <w:pPr>
              <w:pBdr>
                <w:top w:val="nil"/>
                <w:left w:val="nil"/>
                <w:bottom w:val="nil"/>
                <w:right w:val="nil"/>
                <w:between w:val="nil"/>
              </w:pBdr>
              <w:spacing w:after="0" w:line="480" w:lineRule="auto"/>
              <w:ind w:left="720" w:right="120"/>
              <w:jc w:val="both"/>
              <w:rPr>
                <w:rFonts w:ascii="Arial" w:eastAsia="Arial" w:hAnsi="Arial" w:cs="Arial"/>
                <w:color w:val="000000"/>
              </w:rPr>
            </w:pPr>
          </w:p>
          <w:p w14:paraId="7EB259F6" w14:textId="77777777" w:rsidR="005A74A6" w:rsidRDefault="005A74A6" w:rsidP="00521263">
            <w:pPr>
              <w:pBdr>
                <w:top w:val="nil"/>
                <w:left w:val="nil"/>
                <w:bottom w:val="nil"/>
                <w:right w:val="nil"/>
                <w:between w:val="nil"/>
              </w:pBdr>
              <w:spacing w:after="0" w:line="480" w:lineRule="auto"/>
              <w:ind w:left="720" w:right="120"/>
              <w:jc w:val="both"/>
              <w:rPr>
                <w:rFonts w:ascii="Arial" w:eastAsia="Arial" w:hAnsi="Arial" w:cs="Arial"/>
                <w:color w:val="000000"/>
              </w:rPr>
            </w:pPr>
          </w:p>
          <w:p w14:paraId="1B323F29"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r>
              <w:rPr>
                <w:rFonts w:ascii="Arial" w:eastAsia="Arial" w:hAnsi="Arial" w:cs="Arial"/>
                <w:color w:val="000000"/>
              </w:rPr>
              <w:t xml:space="preserve">      3.) I</w:t>
            </w:r>
            <w:r>
              <w:rPr>
                <w:rFonts w:ascii="Arial" w:eastAsia="Arial" w:hAnsi="Arial" w:cs="Arial"/>
              </w:rPr>
              <w:t xml:space="preserve">n Pending Appointment section, the user will click </w:t>
            </w:r>
            <w:r>
              <w:rPr>
                <w:rFonts w:ascii="Arial" w:eastAsia="Arial" w:hAnsi="Arial" w:cs="Arial"/>
                <w:color w:val="000000"/>
              </w:rPr>
              <w:t>the Pay Now button</w:t>
            </w:r>
          </w:p>
          <w:p w14:paraId="71ADC70E" w14:textId="77777777" w:rsidR="005A74A6" w:rsidRDefault="005A74A6" w:rsidP="00521263">
            <w:pPr>
              <w:pBdr>
                <w:top w:val="nil"/>
                <w:left w:val="nil"/>
                <w:bottom w:val="nil"/>
                <w:right w:val="nil"/>
                <w:between w:val="nil"/>
              </w:pBdr>
              <w:spacing w:after="0" w:line="480" w:lineRule="auto"/>
              <w:ind w:right="120"/>
              <w:jc w:val="both"/>
              <w:rPr>
                <w:rFonts w:ascii="Arial" w:eastAsia="Arial" w:hAnsi="Arial" w:cs="Arial"/>
                <w:color w:val="000000"/>
              </w:rPr>
            </w:pPr>
          </w:p>
          <w:p w14:paraId="32BA6903" w14:textId="77777777" w:rsidR="005A74A6" w:rsidRDefault="005A74A6" w:rsidP="00521263">
            <w:pPr>
              <w:spacing w:after="0" w:line="480" w:lineRule="auto"/>
              <w:ind w:right="120"/>
              <w:jc w:val="both"/>
              <w:rPr>
                <w:rFonts w:ascii="Arial" w:eastAsia="Arial" w:hAnsi="Arial" w:cs="Arial"/>
              </w:rPr>
            </w:pPr>
          </w:p>
        </w:tc>
        <w:tc>
          <w:tcPr>
            <w:tcW w:w="3958" w:type="dxa"/>
          </w:tcPr>
          <w:p w14:paraId="345B548F" w14:textId="77777777" w:rsidR="005A74A6" w:rsidRDefault="005A74A6" w:rsidP="00521263">
            <w:pPr>
              <w:spacing w:after="0" w:line="480" w:lineRule="auto"/>
              <w:ind w:right="120"/>
              <w:jc w:val="both"/>
              <w:rPr>
                <w:rFonts w:ascii="Arial" w:eastAsia="Arial" w:hAnsi="Arial" w:cs="Arial"/>
              </w:rPr>
            </w:pPr>
          </w:p>
          <w:p w14:paraId="2EC7BBD4" w14:textId="77777777" w:rsidR="005A74A6" w:rsidRDefault="005A74A6" w:rsidP="00521263">
            <w:pPr>
              <w:spacing w:after="0" w:line="480" w:lineRule="auto"/>
              <w:ind w:right="120"/>
              <w:jc w:val="both"/>
              <w:rPr>
                <w:rFonts w:ascii="Arial" w:eastAsia="Arial" w:hAnsi="Arial" w:cs="Arial"/>
              </w:rPr>
            </w:pPr>
            <w:r>
              <w:rPr>
                <w:rFonts w:ascii="Arial" w:eastAsia="Arial" w:hAnsi="Arial" w:cs="Arial"/>
              </w:rPr>
              <w:t xml:space="preserve">      2.)</w:t>
            </w:r>
            <w:r w:rsidRPr="00D45968">
              <w:rPr>
                <w:rFonts w:ascii="Arial" w:eastAsia="Arial" w:hAnsi="Arial" w:cs="Arial"/>
              </w:rPr>
              <w:t xml:space="preserve"> The system will redirect to User Profile page.</w:t>
            </w:r>
          </w:p>
          <w:p w14:paraId="3F7D919A" w14:textId="77777777" w:rsidR="005A74A6" w:rsidRDefault="005A74A6" w:rsidP="00521263">
            <w:pPr>
              <w:spacing w:after="0" w:line="480" w:lineRule="auto"/>
              <w:ind w:right="120"/>
              <w:jc w:val="both"/>
              <w:rPr>
                <w:rFonts w:ascii="Arial" w:eastAsia="Arial" w:hAnsi="Arial" w:cs="Arial"/>
              </w:rPr>
            </w:pPr>
          </w:p>
          <w:p w14:paraId="4F4795C3" w14:textId="77777777" w:rsidR="005A74A6" w:rsidRDefault="005A74A6" w:rsidP="00521263">
            <w:pPr>
              <w:spacing w:after="0" w:line="480" w:lineRule="auto"/>
              <w:ind w:right="120"/>
              <w:jc w:val="both"/>
              <w:rPr>
                <w:rFonts w:ascii="Arial" w:eastAsia="Arial" w:hAnsi="Arial" w:cs="Arial"/>
              </w:rPr>
            </w:pPr>
          </w:p>
          <w:p w14:paraId="08494B5C"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4.) The system will show a Payout Bill of the Appointment and the system will be save the payment.</w:t>
            </w:r>
          </w:p>
        </w:tc>
      </w:tr>
    </w:tbl>
    <w:p w14:paraId="76324BF0" w14:textId="77777777" w:rsidR="005A74A6" w:rsidRDefault="005A74A6" w:rsidP="00521263">
      <w:pPr>
        <w:spacing w:after="0"/>
        <w:rPr>
          <w:rFonts w:ascii="Arial" w:eastAsia="Arial" w:hAnsi="Arial" w:cs="Arial"/>
        </w:rPr>
      </w:pPr>
    </w:p>
    <w:p w14:paraId="55097056" w14:textId="65FFA46A" w:rsidR="005A74A6" w:rsidRDefault="005A74A6" w:rsidP="00521263">
      <w:pPr>
        <w:spacing w:after="0"/>
        <w:rPr>
          <w:rFonts w:ascii="Arial" w:eastAsia="Arial" w:hAnsi="Arial" w:cs="Arial"/>
        </w:rPr>
      </w:pPr>
    </w:p>
    <w:p w14:paraId="662775D9" w14:textId="28889261" w:rsidR="005A74A6" w:rsidRDefault="005A74A6" w:rsidP="00521263">
      <w:pPr>
        <w:spacing w:after="0"/>
        <w:jc w:val="center"/>
        <w:rPr>
          <w:rFonts w:ascii="Arial" w:eastAsia="Arial" w:hAnsi="Arial" w:cs="Arial"/>
        </w:rPr>
      </w:pPr>
    </w:p>
    <w:p w14:paraId="12E0E12C" w14:textId="3921AFEB" w:rsidR="005A74A6" w:rsidRDefault="006E128B" w:rsidP="00521263">
      <w:pPr>
        <w:spacing w:after="0"/>
        <w:jc w:val="center"/>
        <w:rPr>
          <w:rFonts w:ascii="Arial" w:eastAsia="Arial" w:hAnsi="Arial" w:cs="Arial"/>
        </w:rPr>
      </w:pPr>
      <w:r>
        <w:rPr>
          <w:noProof/>
          <w:lang w:val="en-PH" w:eastAsia="en-PH"/>
        </w:rPr>
        <w:lastRenderedPageBreak/>
        <w:drawing>
          <wp:anchor distT="0" distB="0" distL="114300" distR="114300" simplePos="0" relativeHeight="251656704" behindDoc="1" locked="0" layoutInCell="1" hidden="0" allowOverlap="1" wp14:anchorId="5AA8024F" wp14:editId="4E1CB276">
            <wp:simplePos x="0" y="0"/>
            <wp:positionH relativeFrom="column">
              <wp:posOffset>1016635</wp:posOffset>
            </wp:positionH>
            <wp:positionV relativeFrom="paragraph">
              <wp:posOffset>109220</wp:posOffset>
            </wp:positionV>
            <wp:extent cx="3438525" cy="1812925"/>
            <wp:effectExtent l="0" t="0" r="9525" b="0"/>
            <wp:wrapTight wrapText="bothSides">
              <wp:wrapPolygon edited="0">
                <wp:start x="0" y="0"/>
                <wp:lineTo x="0" y="21335"/>
                <wp:lineTo x="21540" y="21335"/>
                <wp:lineTo x="21540" y="0"/>
                <wp:lineTo x="0" y="0"/>
              </wp:wrapPolygon>
            </wp:wrapTight>
            <wp:docPr id="4927" name="image4.jpg"/>
            <wp:cNvGraphicFramePr/>
            <a:graphic xmlns:a="http://schemas.openxmlformats.org/drawingml/2006/main">
              <a:graphicData uri="http://schemas.openxmlformats.org/drawingml/2006/picture">
                <pic:pic xmlns:pic="http://schemas.openxmlformats.org/drawingml/2006/picture">
                  <pic:nvPicPr>
                    <pic:cNvPr id="4927" name="image4.jp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3438525" cy="1812925"/>
                    </a:xfrm>
                    <a:prstGeom prst="rect">
                      <a:avLst/>
                    </a:prstGeom>
                    <a:ln/>
                  </pic:spPr>
                </pic:pic>
              </a:graphicData>
            </a:graphic>
            <wp14:sizeRelH relativeFrom="margin">
              <wp14:pctWidth>0</wp14:pctWidth>
            </wp14:sizeRelH>
            <wp14:sizeRelV relativeFrom="margin">
              <wp14:pctHeight>0</wp14:pctHeight>
            </wp14:sizeRelV>
          </wp:anchor>
        </w:drawing>
      </w:r>
    </w:p>
    <w:p w14:paraId="582B1892" w14:textId="45B7D98C" w:rsidR="005A74A6" w:rsidRDefault="005A74A6" w:rsidP="00521263">
      <w:pPr>
        <w:spacing w:after="0"/>
        <w:jc w:val="center"/>
        <w:rPr>
          <w:rFonts w:ascii="Arial" w:eastAsia="Arial" w:hAnsi="Arial" w:cs="Arial"/>
        </w:rPr>
      </w:pPr>
    </w:p>
    <w:p w14:paraId="085A6CBD" w14:textId="4E23369F" w:rsidR="005A74A6" w:rsidRDefault="005A74A6" w:rsidP="00521263">
      <w:pPr>
        <w:spacing w:after="0"/>
        <w:jc w:val="center"/>
        <w:rPr>
          <w:rFonts w:ascii="Arial" w:eastAsia="Arial" w:hAnsi="Arial" w:cs="Arial"/>
        </w:rPr>
      </w:pPr>
    </w:p>
    <w:p w14:paraId="100A3E05" w14:textId="77777777" w:rsidR="005A74A6" w:rsidRDefault="005A74A6" w:rsidP="00521263">
      <w:pPr>
        <w:spacing w:after="0"/>
        <w:jc w:val="center"/>
        <w:rPr>
          <w:rFonts w:ascii="Arial" w:eastAsia="Arial" w:hAnsi="Arial" w:cs="Arial"/>
        </w:rPr>
      </w:pPr>
    </w:p>
    <w:p w14:paraId="73F9F17F" w14:textId="77777777" w:rsidR="005A74A6" w:rsidRDefault="005A74A6" w:rsidP="00521263">
      <w:pPr>
        <w:spacing w:after="0"/>
        <w:jc w:val="center"/>
        <w:rPr>
          <w:rFonts w:ascii="Arial" w:eastAsia="Arial" w:hAnsi="Arial" w:cs="Arial"/>
        </w:rPr>
      </w:pPr>
    </w:p>
    <w:p w14:paraId="56B2915E" w14:textId="77777777" w:rsidR="005A74A6" w:rsidRDefault="005A74A6" w:rsidP="00521263">
      <w:pPr>
        <w:spacing w:after="0"/>
        <w:jc w:val="center"/>
        <w:rPr>
          <w:rFonts w:ascii="Arial" w:eastAsia="Arial" w:hAnsi="Arial" w:cs="Arial"/>
        </w:rPr>
      </w:pPr>
    </w:p>
    <w:p w14:paraId="1B7FA349" w14:textId="6399727F" w:rsidR="005A74A6" w:rsidRDefault="005A74A6" w:rsidP="00521263">
      <w:pPr>
        <w:spacing w:after="0"/>
        <w:jc w:val="center"/>
        <w:rPr>
          <w:rFonts w:ascii="Arial" w:eastAsia="Arial" w:hAnsi="Arial" w:cs="Arial"/>
        </w:rPr>
      </w:pPr>
    </w:p>
    <w:p w14:paraId="10CA6322" w14:textId="3F49BF88" w:rsidR="00555C79" w:rsidRDefault="00555C79" w:rsidP="00521263">
      <w:pPr>
        <w:spacing w:after="0"/>
        <w:jc w:val="center"/>
        <w:rPr>
          <w:rFonts w:ascii="Arial" w:eastAsia="Arial" w:hAnsi="Arial" w:cs="Arial"/>
        </w:rPr>
      </w:pPr>
    </w:p>
    <w:p w14:paraId="0B459662" w14:textId="07A6D624" w:rsidR="00555C79" w:rsidRDefault="00555C79" w:rsidP="00521263">
      <w:pPr>
        <w:spacing w:after="0"/>
        <w:jc w:val="center"/>
        <w:rPr>
          <w:rFonts w:ascii="Arial" w:eastAsia="Arial" w:hAnsi="Arial" w:cs="Arial"/>
        </w:rPr>
      </w:pPr>
    </w:p>
    <w:p w14:paraId="0AA7DCB9" w14:textId="3DF734F4" w:rsidR="005A74A6" w:rsidRDefault="005A74A6" w:rsidP="00521263">
      <w:pPr>
        <w:spacing w:after="0"/>
        <w:rPr>
          <w:rFonts w:ascii="Arial" w:eastAsia="Arial" w:hAnsi="Arial" w:cs="Arial"/>
        </w:rPr>
      </w:pPr>
    </w:p>
    <w:p w14:paraId="4FB7578C" w14:textId="77777777" w:rsidR="006E128B" w:rsidRDefault="006E128B" w:rsidP="00521263">
      <w:pPr>
        <w:spacing w:after="0"/>
        <w:rPr>
          <w:rFonts w:ascii="Arial" w:eastAsia="Arial" w:hAnsi="Arial" w:cs="Arial"/>
        </w:rPr>
      </w:pPr>
    </w:p>
    <w:p w14:paraId="64CB5755" w14:textId="77777777" w:rsidR="005A74A6" w:rsidRDefault="005A74A6" w:rsidP="00521263">
      <w:pPr>
        <w:spacing w:after="0"/>
        <w:jc w:val="center"/>
        <w:rPr>
          <w:rFonts w:ascii="Arial" w:eastAsia="Arial" w:hAnsi="Arial" w:cs="Arial"/>
        </w:rPr>
      </w:pPr>
      <w:r>
        <w:rPr>
          <w:rFonts w:ascii="Arial" w:eastAsia="Arial" w:hAnsi="Arial" w:cs="Arial"/>
        </w:rPr>
        <w:t>Figure 15. System Use Case of Ratings</w:t>
      </w:r>
    </w:p>
    <w:p w14:paraId="67E24592" w14:textId="77777777" w:rsidR="005A74A6" w:rsidRDefault="005A74A6" w:rsidP="00521263">
      <w:pPr>
        <w:tabs>
          <w:tab w:val="left" w:pos="3375"/>
        </w:tabs>
        <w:spacing w:after="0" w:line="480" w:lineRule="auto"/>
        <w:rPr>
          <w:rFonts w:ascii="Arial" w:eastAsia="Arial" w:hAnsi="Arial" w:cs="Arial"/>
        </w:rPr>
      </w:pPr>
    </w:p>
    <w:p w14:paraId="6E93EF3E"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Use Case Description</w:t>
      </w:r>
    </w:p>
    <w:p w14:paraId="3C4E0B5E"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Use Case Name: Rate Teacher</w:t>
      </w:r>
    </w:p>
    <w:p w14:paraId="1916FA14"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Purpose: To make a rating for the other user</w:t>
      </w:r>
    </w:p>
    <w:p w14:paraId="21849E72"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Triggering Actor: User</w:t>
      </w:r>
    </w:p>
    <w:p w14:paraId="77BF3255"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Benefiting Actor: User</w:t>
      </w:r>
    </w:p>
    <w:p w14:paraId="7CFAEC8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Pre-Condition: The user wants to rate the other user</w:t>
      </w:r>
    </w:p>
    <w:p w14:paraId="4151B8DC"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t>Post-Condition: The user rated the other user</w:t>
      </w:r>
    </w:p>
    <w:p w14:paraId="772DAF74" w14:textId="77777777" w:rsidR="005A74A6" w:rsidRDefault="005A74A6" w:rsidP="00521263">
      <w:pPr>
        <w:spacing w:after="0" w:line="480" w:lineRule="auto"/>
        <w:ind w:left="120" w:right="120"/>
        <w:jc w:val="both"/>
        <w:rPr>
          <w:rFonts w:ascii="Arial" w:eastAsia="Arial" w:hAnsi="Arial" w:cs="Arial"/>
        </w:rPr>
      </w:pPr>
    </w:p>
    <w:p w14:paraId="2EB0E5AF" w14:textId="77777777" w:rsidR="005A74A6" w:rsidRDefault="005A74A6" w:rsidP="00521263">
      <w:pPr>
        <w:tabs>
          <w:tab w:val="left" w:pos="3375"/>
        </w:tabs>
        <w:spacing w:after="0" w:line="480" w:lineRule="auto"/>
        <w:jc w:val="both"/>
        <w:rPr>
          <w:rFonts w:ascii="Arial" w:eastAsia="Arial" w:hAnsi="Arial" w:cs="Arial"/>
        </w:rPr>
      </w:pPr>
      <w:r>
        <w:rPr>
          <w:rFonts w:ascii="Arial" w:eastAsia="Arial" w:hAnsi="Arial" w:cs="Arial"/>
        </w:rPr>
        <w:t>Steps:</w:t>
      </w:r>
    </w:p>
    <w:tbl>
      <w:tblPr>
        <w:tblW w:w="782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2"/>
        <w:gridCol w:w="3913"/>
      </w:tblGrid>
      <w:tr w:rsidR="005A74A6" w14:paraId="02161FBA" w14:textId="77777777" w:rsidTr="00751FBD">
        <w:trPr>
          <w:trHeight w:val="710"/>
        </w:trPr>
        <w:tc>
          <w:tcPr>
            <w:tcW w:w="3912" w:type="dxa"/>
            <w:vAlign w:val="center"/>
          </w:tcPr>
          <w:p w14:paraId="53683DD2"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User</w:t>
            </w:r>
          </w:p>
        </w:tc>
        <w:tc>
          <w:tcPr>
            <w:tcW w:w="3913" w:type="dxa"/>
            <w:vAlign w:val="center"/>
          </w:tcPr>
          <w:p w14:paraId="6118738F" w14:textId="77777777" w:rsidR="005A74A6" w:rsidRDefault="005A74A6" w:rsidP="00521263">
            <w:pPr>
              <w:spacing w:after="0" w:line="480" w:lineRule="auto"/>
              <w:ind w:right="120"/>
              <w:jc w:val="center"/>
              <w:rPr>
                <w:rFonts w:ascii="Arial" w:eastAsia="Arial" w:hAnsi="Arial" w:cs="Arial"/>
              </w:rPr>
            </w:pPr>
            <w:r>
              <w:rPr>
                <w:rFonts w:ascii="Arial" w:eastAsia="Arial" w:hAnsi="Arial" w:cs="Arial"/>
              </w:rPr>
              <w:t>System</w:t>
            </w:r>
          </w:p>
        </w:tc>
      </w:tr>
      <w:tr w:rsidR="005A74A6" w14:paraId="2A761DEF" w14:textId="77777777" w:rsidTr="00751FBD">
        <w:trPr>
          <w:trHeight w:val="2330"/>
        </w:trPr>
        <w:tc>
          <w:tcPr>
            <w:tcW w:w="3912" w:type="dxa"/>
          </w:tcPr>
          <w:p w14:paraId="25CBCFD4" w14:textId="77777777" w:rsidR="005A74A6" w:rsidRDefault="005A74A6" w:rsidP="00521263">
            <w:pPr>
              <w:spacing w:after="0" w:line="480" w:lineRule="auto"/>
              <w:ind w:right="120"/>
              <w:jc w:val="both"/>
              <w:rPr>
                <w:rFonts w:ascii="Arial" w:eastAsia="Arial" w:hAnsi="Arial" w:cs="Arial"/>
              </w:rPr>
            </w:pPr>
          </w:p>
          <w:p w14:paraId="16F0C6C5" w14:textId="77777777" w:rsidR="005A74A6" w:rsidRDefault="005A74A6" w:rsidP="00521263">
            <w:pPr>
              <w:spacing w:after="0" w:line="480" w:lineRule="auto"/>
              <w:ind w:right="120"/>
              <w:jc w:val="both"/>
              <w:rPr>
                <w:rFonts w:ascii="Arial" w:eastAsia="Arial" w:hAnsi="Arial" w:cs="Arial"/>
              </w:rPr>
            </w:pPr>
          </w:p>
          <w:p w14:paraId="2E063A60" w14:textId="77777777" w:rsidR="005A74A6" w:rsidRDefault="005A74A6" w:rsidP="00521263">
            <w:pPr>
              <w:spacing w:after="0" w:line="480" w:lineRule="auto"/>
              <w:ind w:right="120"/>
              <w:jc w:val="both"/>
              <w:rPr>
                <w:rFonts w:ascii="Arial" w:eastAsia="Arial" w:hAnsi="Arial" w:cs="Arial"/>
              </w:rPr>
            </w:pPr>
          </w:p>
          <w:p w14:paraId="3FFA414D" w14:textId="77777777" w:rsidR="005A74A6" w:rsidRDefault="005A74A6" w:rsidP="00521263">
            <w:pPr>
              <w:spacing w:after="0" w:line="480" w:lineRule="auto"/>
              <w:ind w:right="120"/>
              <w:jc w:val="both"/>
              <w:rPr>
                <w:rFonts w:ascii="Arial" w:eastAsia="Arial" w:hAnsi="Arial" w:cs="Arial"/>
              </w:rPr>
            </w:pPr>
          </w:p>
          <w:p w14:paraId="7EA80B4C" w14:textId="77777777" w:rsidR="005A74A6" w:rsidRDefault="005A74A6" w:rsidP="00521263">
            <w:pPr>
              <w:spacing w:after="0" w:line="480" w:lineRule="auto"/>
              <w:ind w:right="120"/>
              <w:jc w:val="both"/>
              <w:rPr>
                <w:rFonts w:ascii="Arial" w:eastAsia="Arial" w:hAnsi="Arial" w:cs="Arial"/>
              </w:rPr>
            </w:pPr>
          </w:p>
          <w:p w14:paraId="0FC66B22" w14:textId="77777777" w:rsidR="005A74A6" w:rsidRDefault="005A74A6" w:rsidP="00521263">
            <w:pPr>
              <w:spacing w:after="0" w:line="480" w:lineRule="auto"/>
              <w:ind w:right="120"/>
              <w:jc w:val="both"/>
              <w:rPr>
                <w:rFonts w:ascii="Arial" w:eastAsia="Arial" w:hAnsi="Arial" w:cs="Arial"/>
              </w:rPr>
            </w:pPr>
          </w:p>
          <w:p w14:paraId="4A08A907"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lastRenderedPageBreak/>
              <w:t>3.) User click and provide ratings of the other user</w:t>
            </w:r>
          </w:p>
          <w:p w14:paraId="49495BCB"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4.) User will click Submit</w:t>
            </w:r>
          </w:p>
        </w:tc>
        <w:tc>
          <w:tcPr>
            <w:tcW w:w="3913" w:type="dxa"/>
          </w:tcPr>
          <w:p w14:paraId="1E5343F4" w14:textId="77777777" w:rsidR="005A74A6" w:rsidRDefault="005A74A6" w:rsidP="00521263">
            <w:pPr>
              <w:spacing w:after="0" w:line="480" w:lineRule="auto"/>
              <w:ind w:right="120"/>
              <w:jc w:val="both"/>
              <w:rPr>
                <w:rFonts w:ascii="Arial" w:eastAsia="Arial" w:hAnsi="Arial" w:cs="Arial"/>
              </w:rPr>
            </w:pPr>
          </w:p>
          <w:p w14:paraId="7B62ACDF"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1.) The system will end the Appointment session if the time exceeded.</w:t>
            </w:r>
          </w:p>
          <w:p w14:paraId="138EE0EC"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2.) The system will show the rating UI and cannot be closed.</w:t>
            </w:r>
          </w:p>
          <w:p w14:paraId="6B578597" w14:textId="77777777" w:rsidR="005A74A6" w:rsidRDefault="005A74A6" w:rsidP="00521263">
            <w:pPr>
              <w:spacing w:after="0" w:line="480" w:lineRule="auto"/>
              <w:ind w:right="120"/>
              <w:jc w:val="both"/>
              <w:rPr>
                <w:rFonts w:ascii="Arial" w:eastAsia="Arial" w:hAnsi="Arial" w:cs="Arial"/>
              </w:rPr>
            </w:pPr>
          </w:p>
          <w:p w14:paraId="17ACD31D" w14:textId="77777777" w:rsidR="005A74A6" w:rsidRDefault="005A74A6" w:rsidP="00521263">
            <w:pPr>
              <w:spacing w:after="0" w:line="480" w:lineRule="auto"/>
              <w:ind w:right="120"/>
              <w:jc w:val="both"/>
              <w:rPr>
                <w:rFonts w:ascii="Arial" w:eastAsia="Arial" w:hAnsi="Arial" w:cs="Arial"/>
              </w:rPr>
            </w:pPr>
          </w:p>
          <w:p w14:paraId="5C2BD0AE" w14:textId="77777777" w:rsidR="005A74A6" w:rsidRDefault="005A74A6" w:rsidP="00521263">
            <w:pPr>
              <w:spacing w:after="0" w:line="480" w:lineRule="auto"/>
              <w:ind w:right="120"/>
              <w:jc w:val="both"/>
              <w:rPr>
                <w:rFonts w:ascii="Arial" w:eastAsia="Arial" w:hAnsi="Arial" w:cs="Arial"/>
              </w:rPr>
            </w:pPr>
          </w:p>
          <w:p w14:paraId="17F1988D" w14:textId="77777777" w:rsidR="005A74A6" w:rsidRDefault="005A74A6" w:rsidP="00521263">
            <w:pPr>
              <w:spacing w:after="0" w:line="480" w:lineRule="auto"/>
              <w:ind w:left="360" w:right="120"/>
              <w:jc w:val="both"/>
              <w:rPr>
                <w:rFonts w:ascii="Arial" w:eastAsia="Arial" w:hAnsi="Arial" w:cs="Arial"/>
              </w:rPr>
            </w:pPr>
            <w:r>
              <w:rPr>
                <w:rFonts w:ascii="Arial" w:eastAsia="Arial" w:hAnsi="Arial" w:cs="Arial"/>
              </w:rPr>
              <w:t>5.) The system will save the ratings.</w:t>
            </w:r>
          </w:p>
        </w:tc>
      </w:tr>
    </w:tbl>
    <w:p w14:paraId="106722F5" w14:textId="77777777" w:rsidR="005A74A6" w:rsidRDefault="005A74A6" w:rsidP="00521263">
      <w:pPr>
        <w:spacing w:after="0"/>
        <w:rPr>
          <w:rFonts w:ascii="Arial" w:eastAsia="Arial" w:hAnsi="Arial" w:cs="Arial"/>
        </w:rPr>
      </w:pPr>
    </w:p>
    <w:p w14:paraId="5FB4CF45" w14:textId="77777777" w:rsidR="005A74A6" w:rsidRDefault="005A74A6" w:rsidP="00521263">
      <w:pPr>
        <w:spacing w:after="0"/>
        <w:rPr>
          <w:rFonts w:ascii="Arial" w:eastAsia="Arial" w:hAnsi="Arial" w:cs="Arial"/>
        </w:rPr>
      </w:pPr>
    </w:p>
    <w:p w14:paraId="0FD2B0E0" w14:textId="77777777" w:rsidR="005A74A6" w:rsidRDefault="005A74A6" w:rsidP="00521263">
      <w:pPr>
        <w:spacing w:after="0" w:line="480" w:lineRule="auto"/>
        <w:jc w:val="both"/>
        <w:rPr>
          <w:rFonts w:ascii="Arial" w:eastAsia="Arial" w:hAnsi="Arial" w:cs="Arial"/>
        </w:rPr>
      </w:pPr>
      <w:r>
        <w:rPr>
          <w:rFonts w:ascii="Arial" w:eastAsia="Arial" w:hAnsi="Arial" w:cs="Arial"/>
        </w:rPr>
        <w:br w:type="page"/>
      </w:r>
    </w:p>
    <w:p w14:paraId="20D82891" w14:textId="77777777" w:rsidR="005A74A6" w:rsidRPr="00AE33E0" w:rsidRDefault="005A74A6" w:rsidP="00521263">
      <w:pPr>
        <w:spacing w:after="0" w:line="480" w:lineRule="auto"/>
        <w:ind w:left="120" w:right="120"/>
        <w:jc w:val="both"/>
        <w:rPr>
          <w:rFonts w:ascii="Arial" w:eastAsia="Arial" w:hAnsi="Arial" w:cs="Arial"/>
          <w:bCs/>
        </w:rPr>
      </w:pPr>
      <w:r w:rsidRPr="00AE33E0">
        <w:rPr>
          <w:rFonts w:ascii="Arial" w:eastAsia="Arial" w:hAnsi="Arial" w:cs="Arial"/>
          <w:bCs/>
        </w:rPr>
        <w:lastRenderedPageBreak/>
        <w:t>Database Schema</w:t>
      </w:r>
    </w:p>
    <w:p w14:paraId="1F98F614" w14:textId="77777777" w:rsidR="005A74A6" w:rsidRDefault="005A74A6" w:rsidP="00521263">
      <w:pPr>
        <w:spacing w:after="0" w:line="480" w:lineRule="auto"/>
        <w:ind w:left="120" w:right="120"/>
        <w:jc w:val="both"/>
        <w:rPr>
          <w:rFonts w:ascii="Arial" w:eastAsia="Arial" w:hAnsi="Arial" w:cs="Arial"/>
        </w:rPr>
      </w:pPr>
      <w:r>
        <w:rPr>
          <w:rFonts w:ascii="Arial" w:eastAsia="Arial" w:hAnsi="Arial" w:cs="Arial"/>
        </w:rPr>
        <w:tab/>
      </w:r>
      <w:r w:rsidRPr="001565E7">
        <w:rPr>
          <w:rFonts w:ascii="Arial" w:eastAsia="Arial" w:hAnsi="Arial" w:cs="Arial"/>
        </w:rPr>
        <w:t>A database schema is the skeleton structure that represents the logical view of the entire database</w:t>
      </w:r>
      <w:r>
        <w:rPr>
          <w:rFonts w:ascii="Arial" w:eastAsia="Arial" w:hAnsi="Arial" w:cs="Arial"/>
        </w:rPr>
        <w:t>. A database schema is typically created by a database designer to assist programmers whose software will interface with the database.</w:t>
      </w:r>
    </w:p>
    <w:p w14:paraId="4A2527F8" w14:textId="77777777" w:rsidR="005A74A6" w:rsidRPr="008629EA" w:rsidRDefault="005A74A6" w:rsidP="00521263">
      <w:pPr>
        <w:spacing w:after="0" w:line="480" w:lineRule="auto"/>
        <w:ind w:left="120" w:right="120"/>
        <w:jc w:val="both"/>
      </w:pPr>
      <w:r>
        <w:rPr>
          <w:noProof/>
        </w:rPr>
        <w:drawing>
          <wp:inline distT="0" distB="0" distL="0" distR="0" wp14:anchorId="54AB0A23" wp14:editId="559949B2">
            <wp:extent cx="5486400" cy="266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486400" cy="2667420"/>
                    </a:xfrm>
                    <a:prstGeom prst="rect">
                      <a:avLst/>
                    </a:prstGeom>
                  </pic:spPr>
                </pic:pic>
              </a:graphicData>
            </a:graphic>
          </wp:inline>
        </w:drawing>
      </w:r>
    </w:p>
    <w:p w14:paraId="0E7B329C" w14:textId="77777777" w:rsidR="005A74A6" w:rsidRDefault="005A74A6" w:rsidP="00521263">
      <w:pPr>
        <w:spacing w:after="0"/>
        <w:jc w:val="center"/>
        <w:rPr>
          <w:rFonts w:ascii="Arial" w:eastAsia="Arial" w:hAnsi="Arial" w:cs="Arial"/>
        </w:rPr>
      </w:pPr>
      <w:r>
        <w:rPr>
          <w:rFonts w:ascii="Arial" w:eastAsia="Arial" w:hAnsi="Arial" w:cs="Arial"/>
        </w:rPr>
        <w:t>Figure 17. Database Schema of Collaborative Code Learning Environment using MERN Stacks</w:t>
      </w:r>
    </w:p>
    <w:p w14:paraId="27513229" w14:textId="77777777" w:rsidR="005A74A6" w:rsidRDefault="005A74A6" w:rsidP="00521263">
      <w:pPr>
        <w:spacing w:after="0"/>
        <w:rPr>
          <w:rFonts w:ascii="Arial" w:eastAsia="Arial" w:hAnsi="Arial" w:cs="Arial"/>
        </w:rPr>
      </w:pPr>
      <w:r>
        <w:rPr>
          <w:rFonts w:ascii="Arial" w:eastAsia="Arial" w:hAnsi="Arial" w:cs="Arial"/>
        </w:rPr>
        <w:br w:type="page"/>
      </w:r>
    </w:p>
    <w:p w14:paraId="70FE1E2A" w14:textId="77777777" w:rsidR="005A74A6" w:rsidRDefault="005A74A6" w:rsidP="00521263">
      <w:pPr>
        <w:spacing w:after="0"/>
        <w:rPr>
          <w:rFonts w:ascii="Arial" w:eastAsia="Arial" w:hAnsi="Arial" w:cs="Arial"/>
        </w:rPr>
      </w:pPr>
    </w:p>
    <w:p w14:paraId="5FD83834" w14:textId="77777777" w:rsidR="005A74A6" w:rsidRDefault="005A74A6" w:rsidP="00A726A0">
      <w:pPr>
        <w:spacing w:after="0" w:line="480" w:lineRule="auto"/>
        <w:rPr>
          <w:rFonts w:ascii="Arial" w:eastAsia="Arial" w:hAnsi="Arial" w:cs="Arial"/>
        </w:rPr>
      </w:pPr>
      <w:r w:rsidRPr="00D44D36">
        <w:rPr>
          <w:rFonts w:ascii="Arial" w:eastAsia="Arial" w:hAnsi="Arial" w:cs="Arial"/>
        </w:rPr>
        <w:t>Implementation Strategies</w:t>
      </w:r>
    </w:p>
    <w:p w14:paraId="04F101FB" w14:textId="13D46B1F" w:rsidR="005A74A6" w:rsidRDefault="005A74A6" w:rsidP="00521263">
      <w:pPr>
        <w:spacing w:after="0" w:line="480" w:lineRule="auto"/>
        <w:ind w:left="120" w:right="120" w:firstLine="600"/>
        <w:jc w:val="both"/>
        <w:rPr>
          <w:rFonts w:ascii="Arial" w:eastAsia="Arial" w:hAnsi="Arial" w:cs="Arial"/>
        </w:rPr>
      </w:pPr>
      <w:r w:rsidRPr="001B4402">
        <w:rPr>
          <w:rFonts w:ascii="Arial" w:eastAsia="Arial" w:hAnsi="Arial" w:cs="Arial"/>
        </w:rPr>
        <w:t xml:space="preserve">Before implementing the system, the researcher investigated various types of online education platforms, such as Google Meet and Zoom.  Furthermore, </w:t>
      </w:r>
      <w:r w:rsidR="009F3170">
        <w:rPr>
          <w:rFonts w:ascii="Arial" w:eastAsia="Arial" w:hAnsi="Arial" w:cs="Arial"/>
        </w:rPr>
        <w:t>they</w:t>
      </w:r>
      <w:r w:rsidRPr="001B4402">
        <w:rPr>
          <w:rFonts w:ascii="Arial" w:eastAsia="Arial" w:hAnsi="Arial" w:cs="Arial"/>
        </w:rPr>
        <w:t xml:space="preserve"> investigated the favorable impact of collaborative online education via a digital platform such as a computer.  Students will be able to comprehend programming more readily with the help of this collaborative platform</w:t>
      </w:r>
    </w:p>
    <w:p w14:paraId="47E40EC1" w14:textId="4C90D6F1" w:rsidR="0085776B" w:rsidRPr="00E4050D" w:rsidRDefault="0085776B" w:rsidP="00521263">
      <w:pPr>
        <w:spacing w:after="0"/>
        <w:rPr>
          <w:rFonts w:ascii="Arial" w:eastAsia="Arial" w:hAnsi="Arial" w:cs="Arial"/>
        </w:rPr>
      </w:pPr>
    </w:p>
    <w:sectPr w:rsidR="0085776B" w:rsidRPr="00E4050D" w:rsidSect="00F14D8E">
      <w:pgSz w:w="12240" w:h="15840"/>
      <w:pgMar w:top="1440" w:right="72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B216" w14:textId="77777777" w:rsidR="00305C87" w:rsidRDefault="00305C87" w:rsidP="00F47716">
      <w:pPr>
        <w:spacing w:after="0" w:line="240" w:lineRule="auto"/>
      </w:pPr>
      <w:r>
        <w:separator/>
      </w:r>
    </w:p>
  </w:endnote>
  <w:endnote w:type="continuationSeparator" w:id="0">
    <w:p w14:paraId="6EFE0CF6" w14:textId="77777777" w:rsidR="00305C87" w:rsidRDefault="00305C87" w:rsidP="00F47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7E98" w14:textId="77777777" w:rsidR="00305C87" w:rsidRDefault="00305C87" w:rsidP="00F47716">
      <w:pPr>
        <w:spacing w:after="0" w:line="240" w:lineRule="auto"/>
      </w:pPr>
      <w:r>
        <w:separator/>
      </w:r>
    </w:p>
  </w:footnote>
  <w:footnote w:type="continuationSeparator" w:id="0">
    <w:p w14:paraId="646EC093" w14:textId="77777777" w:rsidR="00305C87" w:rsidRDefault="00305C87" w:rsidP="00F47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9E2"/>
    <w:multiLevelType w:val="multilevel"/>
    <w:tmpl w:val="8F042116"/>
    <w:lvl w:ilvl="0">
      <w:start w:val="1"/>
      <w:numFmt w:val="bullet"/>
      <w:lvlText w:val="o"/>
      <w:lvlJc w:val="left"/>
      <w:pPr>
        <w:ind w:left="3960" w:hanging="360"/>
      </w:pPr>
      <w:rPr>
        <w:rFonts w:ascii="Courier New" w:eastAsia="Courier New" w:hAnsi="Courier New" w:cs="Courier New"/>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 w15:restartNumberingAfterBreak="0">
    <w:nsid w:val="114B18DC"/>
    <w:multiLevelType w:val="multilevel"/>
    <w:tmpl w:val="B2B450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7D6BB2"/>
    <w:multiLevelType w:val="hybridMultilevel"/>
    <w:tmpl w:val="618472DA"/>
    <w:lvl w:ilvl="0" w:tplc="01768414">
      <w:start w:val="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3055DE"/>
    <w:multiLevelType w:val="multilevel"/>
    <w:tmpl w:val="E4A890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1740"/>
    <w:multiLevelType w:val="multilevel"/>
    <w:tmpl w:val="6F50D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D60434"/>
    <w:multiLevelType w:val="multilevel"/>
    <w:tmpl w:val="D2E644C0"/>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6" w15:restartNumberingAfterBreak="0">
    <w:nsid w:val="363B28F5"/>
    <w:multiLevelType w:val="multilevel"/>
    <w:tmpl w:val="F4D41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675AB6"/>
    <w:multiLevelType w:val="multilevel"/>
    <w:tmpl w:val="5ED45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5FD30CD"/>
    <w:multiLevelType w:val="multilevel"/>
    <w:tmpl w:val="CAFCB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B071D7F"/>
    <w:multiLevelType w:val="multilevel"/>
    <w:tmpl w:val="70E80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FB786F"/>
    <w:multiLevelType w:val="multilevel"/>
    <w:tmpl w:val="2EAA8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AF1DAE"/>
    <w:multiLevelType w:val="hybridMultilevel"/>
    <w:tmpl w:val="82BE56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8810C12"/>
    <w:multiLevelType w:val="multilevel"/>
    <w:tmpl w:val="84C63A7E"/>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3" w15:restartNumberingAfterBreak="0">
    <w:nsid w:val="620B147D"/>
    <w:multiLevelType w:val="multilevel"/>
    <w:tmpl w:val="61D22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C6E00"/>
    <w:multiLevelType w:val="multilevel"/>
    <w:tmpl w:val="97D8E12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6D9C3623"/>
    <w:multiLevelType w:val="multilevel"/>
    <w:tmpl w:val="1EC27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27547CB"/>
    <w:multiLevelType w:val="multilevel"/>
    <w:tmpl w:val="EF9A8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F4326F"/>
    <w:multiLevelType w:val="multilevel"/>
    <w:tmpl w:val="1DB03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7C22D8"/>
    <w:multiLevelType w:val="multilevel"/>
    <w:tmpl w:val="E6AAC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C965CBE"/>
    <w:multiLevelType w:val="multilevel"/>
    <w:tmpl w:val="4BB84786"/>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20" w15:restartNumberingAfterBreak="0">
    <w:nsid w:val="7E141818"/>
    <w:multiLevelType w:val="multilevel"/>
    <w:tmpl w:val="E8A0E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5"/>
  </w:num>
  <w:num w:numId="4">
    <w:abstractNumId w:val="18"/>
  </w:num>
  <w:num w:numId="5">
    <w:abstractNumId w:val="20"/>
  </w:num>
  <w:num w:numId="6">
    <w:abstractNumId w:val="8"/>
  </w:num>
  <w:num w:numId="7">
    <w:abstractNumId w:val="0"/>
  </w:num>
  <w:num w:numId="8">
    <w:abstractNumId w:val="14"/>
  </w:num>
  <w:num w:numId="9">
    <w:abstractNumId w:val="15"/>
  </w:num>
  <w:num w:numId="10">
    <w:abstractNumId w:val="1"/>
  </w:num>
  <w:num w:numId="11">
    <w:abstractNumId w:val="16"/>
  </w:num>
  <w:num w:numId="12">
    <w:abstractNumId w:val="10"/>
  </w:num>
  <w:num w:numId="13">
    <w:abstractNumId w:val="9"/>
  </w:num>
  <w:num w:numId="14">
    <w:abstractNumId w:val="17"/>
  </w:num>
  <w:num w:numId="15">
    <w:abstractNumId w:val="13"/>
  </w:num>
  <w:num w:numId="16">
    <w:abstractNumId w:val="19"/>
  </w:num>
  <w:num w:numId="17">
    <w:abstractNumId w:val="6"/>
  </w:num>
  <w:num w:numId="18">
    <w:abstractNumId w:val="3"/>
  </w:num>
  <w:num w:numId="19">
    <w:abstractNumId w:val="2"/>
  </w:num>
  <w:num w:numId="20">
    <w:abstractNumId w:val="7"/>
  </w:num>
  <w:num w:numId="2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ald sayson">
    <w15:presenceInfo w15:providerId="Windows Live" w15:userId="f037a9e8f7a9b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A6"/>
    <w:rsid w:val="00084B42"/>
    <w:rsid w:val="001455F3"/>
    <w:rsid w:val="001B1E0C"/>
    <w:rsid w:val="00214E20"/>
    <w:rsid w:val="002D22DF"/>
    <w:rsid w:val="00305C87"/>
    <w:rsid w:val="00307470"/>
    <w:rsid w:val="003221D4"/>
    <w:rsid w:val="003628F6"/>
    <w:rsid w:val="00397CB9"/>
    <w:rsid w:val="004168CC"/>
    <w:rsid w:val="004A2283"/>
    <w:rsid w:val="004B76CF"/>
    <w:rsid w:val="00521263"/>
    <w:rsid w:val="00555C79"/>
    <w:rsid w:val="00573873"/>
    <w:rsid w:val="00581CFD"/>
    <w:rsid w:val="005A74A6"/>
    <w:rsid w:val="005D39C0"/>
    <w:rsid w:val="005F10B8"/>
    <w:rsid w:val="00651914"/>
    <w:rsid w:val="0066791D"/>
    <w:rsid w:val="00673A28"/>
    <w:rsid w:val="006A72D1"/>
    <w:rsid w:val="006D132C"/>
    <w:rsid w:val="006E128B"/>
    <w:rsid w:val="006E399C"/>
    <w:rsid w:val="00751FBD"/>
    <w:rsid w:val="007961F1"/>
    <w:rsid w:val="007B4434"/>
    <w:rsid w:val="007B7362"/>
    <w:rsid w:val="0085776B"/>
    <w:rsid w:val="0086499E"/>
    <w:rsid w:val="0089083B"/>
    <w:rsid w:val="00994293"/>
    <w:rsid w:val="009B2E92"/>
    <w:rsid w:val="009F3170"/>
    <w:rsid w:val="00A57DC5"/>
    <w:rsid w:val="00A726A0"/>
    <w:rsid w:val="00AA0789"/>
    <w:rsid w:val="00AE33E0"/>
    <w:rsid w:val="00AE7904"/>
    <w:rsid w:val="00B212F4"/>
    <w:rsid w:val="00BB1344"/>
    <w:rsid w:val="00C07AC5"/>
    <w:rsid w:val="00C1740C"/>
    <w:rsid w:val="00C91A4B"/>
    <w:rsid w:val="00C9769E"/>
    <w:rsid w:val="00E4050D"/>
    <w:rsid w:val="00EE245B"/>
    <w:rsid w:val="00F14D8E"/>
    <w:rsid w:val="00F41431"/>
    <w:rsid w:val="00F47716"/>
    <w:rsid w:val="00FB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70CB"/>
  <w15:docId w15:val="{6102499C-4272-428C-B2AE-096F94B6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4A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4A6"/>
    <w:pPr>
      <w:ind w:left="720"/>
      <w:contextualSpacing/>
    </w:pPr>
  </w:style>
  <w:style w:type="paragraph" w:styleId="Header">
    <w:name w:val="header"/>
    <w:basedOn w:val="Normal"/>
    <w:link w:val="HeaderChar"/>
    <w:uiPriority w:val="99"/>
    <w:unhideWhenUsed/>
    <w:rsid w:val="00F47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716"/>
    <w:rPr>
      <w:rFonts w:ascii="Calibri" w:eastAsia="Calibri" w:hAnsi="Calibri" w:cs="Calibri"/>
    </w:rPr>
  </w:style>
  <w:style w:type="paragraph" w:styleId="Footer">
    <w:name w:val="footer"/>
    <w:basedOn w:val="Normal"/>
    <w:link w:val="FooterChar"/>
    <w:uiPriority w:val="99"/>
    <w:unhideWhenUsed/>
    <w:rsid w:val="00F47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71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8155-403C-4785-8287-DBB480EC5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31</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sayson</dc:creator>
  <cp:keywords/>
  <dc:description/>
  <cp:lastModifiedBy>jerald sayson</cp:lastModifiedBy>
  <cp:revision>10</cp:revision>
  <dcterms:created xsi:type="dcterms:W3CDTF">2022-03-01T09:49:00Z</dcterms:created>
  <dcterms:modified xsi:type="dcterms:W3CDTF">2022-03-01T10:13:00Z</dcterms:modified>
</cp:coreProperties>
</file>